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F006" w14:textId="36B06E2B" w:rsidR="009F0B60" w:rsidRDefault="009F0B60" w:rsidP="3BA54472">
      <w:pPr>
        <w:tabs>
          <w:tab w:val="left" w:pos="2268"/>
        </w:tabs>
        <w:jc w:val="both"/>
        <w:rPr>
          <w:rFonts w:ascii="Arial" w:hAnsi="Arial" w:cs="Arial"/>
          <w:b/>
          <w:bCs/>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1A46DE4F" w:rsidR="009F0B60" w:rsidRDefault="00566298" w:rsidP="3BA54472">
      <w:pPr>
        <w:pStyle w:val="Title"/>
        <w:jc w:val="right"/>
        <w:rPr>
          <w:noProof/>
          <w:sz w:val="32"/>
          <w:szCs w:val="32"/>
          <w:lang w:val="fr-FR"/>
        </w:rPr>
      </w:pPr>
      <w:r w:rsidRPr="3BA54472">
        <w:rPr>
          <w:rFonts w:cs="Arial"/>
        </w:rPr>
        <w:t xml:space="preserve">        </w:t>
      </w:r>
      <w:r w:rsidR="005D684C" w:rsidRPr="3BA54472">
        <w:rPr>
          <w:noProof/>
          <w:sz w:val="32"/>
          <w:szCs w:val="32"/>
          <w:lang w:val="fr-FR"/>
        </w:rPr>
        <w:t>High Level Design</w:t>
      </w:r>
      <w:r w:rsidR="00032C69" w:rsidRPr="3BA54472">
        <w:rPr>
          <w:noProof/>
          <w:sz w:val="32"/>
          <w:szCs w:val="32"/>
          <w:lang w:val="fr-FR"/>
        </w:rPr>
        <w:t xml:space="preserve"> &amp; Low Level Design</w:t>
      </w:r>
      <w:r w:rsidR="009F0B60" w:rsidRPr="3BA54472">
        <w:rPr>
          <w:noProof/>
          <w:sz w:val="32"/>
          <w:szCs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default" r:id="rId12"/>
          <w:footerReference w:type="even" r:id="rId13"/>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9860"/>
      </w:tblGrid>
      <w:tr w:rsidR="00566298" w:rsidRPr="00E173E9" w14:paraId="2AC941BC" w14:textId="77777777" w:rsidTr="78E55FE5">
        <w:trPr>
          <w:trHeight w:val="420"/>
        </w:trPr>
        <w:tc>
          <w:tcPr>
            <w:tcW w:w="9860" w:type="dxa"/>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3B1009">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bl>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3B1009">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3B1009">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3B1009">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3B1009">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3B1009">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3B1009">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3B1009">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3B1009">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3B1009">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3B1009">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3B1009">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3B1009">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3B1009">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3B1009">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3B1009">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3B1009">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3B1009">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3B1009">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3B1009">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3B1009">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3B1009">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3B1009">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3B1009">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3B1009">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3B1009">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3B1009">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3B1009">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3B1009">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3B1009">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3B1009">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3B1009">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3B1009">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3B1009">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3B1009">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3B1009">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3B1009">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3B1009">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3B1009">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3B1009">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3B1009">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3B1009">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3B1009">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3B1009">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3B1009">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3B1009">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3B1009">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3B1009">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3B1009">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3B1009">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3B1009">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3B1009">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3B1009">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3B1009">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3B1009">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3B1009">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3B1009">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3B1009">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3B1009">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3B1009">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3B1009">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3B1009">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3B1009">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3B1009">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3B1009">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3B1009">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3B1009">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3B1009">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3B1009">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3B1009">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3B1009">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3B1009">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3806A9">
      <w:pPr>
        <w:pStyle w:val="Heading1"/>
        <w:numPr>
          <w:ilvl w:val="0"/>
          <w:numId w:val="0"/>
        </w:numPr>
        <w:ind w:left="360"/>
      </w:pPr>
      <w:bookmarkStart w:id="6" w:name="_GoBack"/>
      <w:bookmarkEnd w:id="6"/>
      <w:r>
        <w:br w:type="page"/>
      </w:r>
      <w:bookmarkStart w:id="7" w:name="_Toc368912248"/>
      <w:r w:rsidR="009B0A63">
        <w:lastRenderedPageBreak/>
        <w:t>In</w:t>
      </w:r>
      <w:r w:rsidR="009B0A63" w:rsidRPr="003602B9">
        <w:t>troduction</w:t>
      </w:r>
      <w:bookmarkEnd w:id="5"/>
      <w:bookmarkEnd w:id="7"/>
    </w:p>
    <w:p w14:paraId="0E6B95FD" w14:textId="77777777" w:rsidR="009B0A63" w:rsidRDefault="009B0A63" w:rsidP="009B0A63">
      <w:pPr>
        <w:pStyle w:val="Heading2"/>
      </w:pPr>
      <w:bookmarkStart w:id="8" w:name="_Toc207768240"/>
      <w:bookmarkStart w:id="9" w:name="_Toc368912250"/>
      <w:r w:rsidRPr="009B0A63">
        <w:t>Acronyms/Abbreviations</w:t>
      </w:r>
      <w:bookmarkEnd w:id="8"/>
      <w:bookmarkEnd w:id="9"/>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78E55FE5">
        <w:tc>
          <w:tcPr>
            <w:tcW w:w="1620" w:type="dxa"/>
            <w:tcBorders>
              <w:top w:val="single" w:sz="4" w:space="0" w:color="000000" w:themeColor="text1"/>
              <w:left w:val="single" w:sz="4" w:space="0" w:color="000000" w:themeColor="text1"/>
              <w:bottom w:val="single" w:sz="4" w:space="0" w:color="000000" w:themeColor="text1"/>
            </w:tcBorders>
          </w:tcPr>
          <w:p w14:paraId="3950F930" w14:textId="19C4F1FD" w:rsidR="009B0A63" w:rsidRPr="003602B9" w:rsidRDefault="6F619EC9" w:rsidP="00140A70">
            <w:pPr>
              <w:snapToGrid w:val="0"/>
              <w:spacing w:line="240" w:lineRule="exact"/>
              <w:ind w:right="-21"/>
              <w:rPr>
                <w:rFonts w:ascii="Arial" w:hAnsi="Arial" w:cs="Arial"/>
              </w:rPr>
            </w:pPr>
            <w:r w:rsidRPr="78E55FE5">
              <w:rPr>
                <w:rFonts w:ascii="Arial" w:hAnsi="Arial" w:cs="Arial"/>
              </w:rPr>
              <w:t>UT</w:t>
            </w:r>
          </w:p>
        </w:tc>
        <w:tc>
          <w:tcPr>
            <w:tcW w:w="7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6B4B" w14:textId="67AADEA8" w:rsidR="009B0A63" w:rsidRPr="003602B9" w:rsidRDefault="6F619EC9" w:rsidP="00140A70">
            <w:pPr>
              <w:snapToGrid w:val="0"/>
              <w:spacing w:line="240" w:lineRule="exact"/>
              <w:ind w:right="691"/>
              <w:rPr>
                <w:rFonts w:ascii="Arial" w:hAnsi="Arial" w:cs="Arial"/>
              </w:rPr>
            </w:pPr>
            <w:r w:rsidRPr="78E55FE5">
              <w:rPr>
                <w:rFonts w:ascii="Arial" w:hAnsi="Arial" w:cs="Arial"/>
              </w:rPr>
              <w:t>Unit Test</w:t>
            </w:r>
          </w:p>
        </w:tc>
      </w:tr>
      <w:tr w:rsidR="009B0A63" w:rsidRPr="003602B9" w14:paraId="6211BDFE" w14:textId="77777777" w:rsidTr="78E55FE5">
        <w:tc>
          <w:tcPr>
            <w:tcW w:w="1620" w:type="dxa"/>
            <w:tcBorders>
              <w:left w:val="single" w:sz="4" w:space="0" w:color="000000" w:themeColor="text1"/>
              <w:bottom w:val="single" w:sz="4" w:space="0" w:color="000000" w:themeColor="text1"/>
            </w:tcBorders>
          </w:tcPr>
          <w:p w14:paraId="30F6DE63" w14:textId="6158D8E3" w:rsidR="009B0A63" w:rsidRPr="003602B9" w:rsidRDefault="6F619EC9" w:rsidP="00140A70">
            <w:pPr>
              <w:snapToGrid w:val="0"/>
              <w:spacing w:line="240" w:lineRule="exact"/>
              <w:ind w:right="-21"/>
              <w:rPr>
                <w:rFonts w:ascii="Arial" w:hAnsi="Arial" w:cs="Arial"/>
              </w:rPr>
            </w:pPr>
            <w:r w:rsidRPr="78E55FE5">
              <w:rPr>
                <w:rFonts w:ascii="Arial" w:hAnsi="Arial" w:cs="Arial"/>
              </w:rPr>
              <w:t>IT</w:t>
            </w:r>
          </w:p>
        </w:tc>
        <w:tc>
          <w:tcPr>
            <w:tcW w:w="7030" w:type="dxa"/>
            <w:tcBorders>
              <w:left w:val="single" w:sz="4" w:space="0" w:color="000000" w:themeColor="text1"/>
              <w:bottom w:val="single" w:sz="4" w:space="0" w:color="000000" w:themeColor="text1"/>
              <w:right w:val="single" w:sz="4" w:space="0" w:color="000000" w:themeColor="text1"/>
            </w:tcBorders>
          </w:tcPr>
          <w:p w14:paraId="09BE3C08" w14:textId="595A5B1F" w:rsidR="009B0A63" w:rsidRPr="003602B9" w:rsidRDefault="6F619EC9" w:rsidP="00140A70">
            <w:pPr>
              <w:snapToGrid w:val="0"/>
              <w:spacing w:line="240" w:lineRule="exact"/>
              <w:ind w:right="691"/>
              <w:rPr>
                <w:rFonts w:ascii="Arial" w:hAnsi="Arial" w:cs="Arial"/>
              </w:rPr>
            </w:pPr>
            <w:r w:rsidRPr="78E55FE5">
              <w:rPr>
                <w:rFonts w:ascii="Arial" w:hAnsi="Arial" w:cs="Arial"/>
              </w:rPr>
              <w:t>Integrated Test</w:t>
            </w:r>
          </w:p>
        </w:tc>
      </w:tr>
      <w:tr w:rsidR="009B0A63" w:rsidRPr="003602B9" w14:paraId="31DCD6F2" w14:textId="77777777" w:rsidTr="78E55FE5">
        <w:tc>
          <w:tcPr>
            <w:tcW w:w="1620" w:type="dxa"/>
            <w:tcBorders>
              <w:left w:val="single" w:sz="4" w:space="0" w:color="000000" w:themeColor="text1"/>
              <w:bottom w:val="single" w:sz="4" w:space="0" w:color="000000" w:themeColor="text1"/>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themeColor="text1"/>
              <w:bottom w:val="single" w:sz="4" w:space="0" w:color="000000" w:themeColor="text1"/>
              <w:right w:val="single" w:sz="4" w:space="0" w:color="000000" w:themeColor="text1"/>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78E55FE5">
        <w:tc>
          <w:tcPr>
            <w:tcW w:w="1620" w:type="dxa"/>
            <w:tcBorders>
              <w:left w:val="single" w:sz="4" w:space="0" w:color="000000" w:themeColor="text1"/>
              <w:bottom w:val="single" w:sz="4" w:space="0" w:color="000000" w:themeColor="text1"/>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themeColor="text1"/>
              <w:bottom w:val="single" w:sz="4" w:space="0" w:color="000000" w:themeColor="text1"/>
              <w:right w:val="single" w:sz="4" w:space="0" w:color="000000" w:themeColor="text1"/>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0" w:name="_Toc207768241"/>
      <w:bookmarkStart w:id="11" w:name="_Toc368912251"/>
      <w:r w:rsidRPr="003602B9">
        <w:t>Project Purpose</w:t>
      </w:r>
      <w:bookmarkEnd w:id="10"/>
      <w:bookmarkEnd w:id="11"/>
    </w:p>
    <w:p w14:paraId="5FBFE4D6" w14:textId="64F85136" w:rsidR="2C518244" w:rsidRDefault="72FFDDD3" w:rsidP="50AADFAB">
      <w:pPr>
        <w:pStyle w:val="BodyText"/>
        <w:rPr>
          <w:rFonts w:ascii="Arial" w:hAnsi="Arial" w:cs="Arial"/>
        </w:rPr>
      </w:pPr>
      <w:r w:rsidRPr="50AADFAB">
        <w:rPr>
          <w:rFonts w:ascii="Arial" w:hAnsi="Arial" w:cs="Arial"/>
        </w:rPr>
        <w:t xml:space="preserve">Machine job scheduling application is to be developed which will process jobs data and assign requested machines to the jobs. Schedule for each machine is generated. Jobs are of different types. Most of the information on jobs is </w:t>
      </w:r>
      <w:bookmarkStart w:id="12" w:name="_Int_uukkNURJ"/>
      <w:r w:rsidRPr="50AADFAB">
        <w:rPr>
          <w:rFonts w:ascii="Arial" w:hAnsi="Arial" w:cs="Arial"/>
        </w:rPr>
        <w:t>common;</w:t>
      </w:r>
      <w:bookmarkEnd w:id="12"/>
      <w:r w:rsidRPr="50AADFAB">
        <w:rPr>
          <w:rFonts w:ascii="Arial" w:hAnsi="Arial" w:cs="Arial"/>
        </w:rPr>
        <w:t xml:space="preserve"> some of the information is specific to each job type.</w:t>
      </w:r>
    </w:p>
    <w:p w14:paraId="640DE734" w14:textId="1829BE43" w:rsidR="2C518244" w:rsidRDefault="05A8E3F5" w:rsidP="78E55FE5">
      <w:pPr>
        <w:pStyle w:val="BodyText"/>
        <w:rPr>
          <w:rFonts w:ascii="Arial" w:hAnsi="Arial" w:cs="Arial"/>
        </w:rPr>
      </w:pPr>
      <w:bookmarkStart w:id="13" w:name="_Int_kTsdDQcT"/>
      <w:r w:rsidRPr="50AADFAB">
        <w:rPr>
          <w:rFonts w:ascii="Arial" w:hAnsi="Arial" w:cs="Arial"/>
        </w:rPr>
        <w:t>.</w:t>
      </w:r>
      <w:bookmarkEnd w:id="13"/>
    </w:p>
    <w:p w14:paraId="7E01EFCD" w14:textId="77777777" w:rsidR="009B0A63" w:rsidRDefault="009B0A63" w:rsidP="009B0A63">
      <w:pPr>
        <w:pStyle w:val="Heading2"/>
      </w:pPr>
      <w:bookmarkStart w:id="14" w:name="_Toc207768242"/>
      <w:bookmarkStart w:id="15" w:name="_Toc368912252"/>
      <w:r w:rsidRPr="003602B9">
        <w:t>Key Project Objectives</w:t>
      </w:r>
      <w:bookmarkEnd w:id="14"/>
      <w:bookmarkEnd w:id="15"/>
    </w:p>
    <w:p w14:paraId="60937591" w14:textId="7CEBF4C5" w:rsidR="648FD111" w:rsidRDefault="648FD111" w:rsidP="78E55FE5">
      <w:pPr>
        <w:pStyle w:val="BodyText"/>
        <w:rPr>
          <w:rFonts w:ascii="Arial" w:hAnsi="Arial" w:cs="Arial"/>
        </w:rPr>
      </w:pPr>
      <w:r w:rsidRPr="78E55FE5">
        <w:rPr>
          <w:rFonts w:ascii="Arial" w:hAnsi="Arial" w:cs="Arial"/>
        </w:rPr>
        <w:t xml:space="preserve">To schedule without interference between jobs </w:t>
      </w:r>
      <w:r w:rsidR="6E779D1E" w:rsidRPr="78E55FE5">
        <w:rPr>
          <w:rFonts w:ascii="Arial" w:hAnsi="Arial" w:cs="Arial"/>
        </w:rPr>
        <w:t>by</w:t>
      </w:r>
      <w:r w:rsidRPr="78E55FE5">
        <w:rPr>
          <w:rFonts w:ascii="Arial" w:hAnsi="Arial" w:cs="Arial"/>
        </w:rPr>
        <w:t xml:space="preserve"> maintain</w:t>
      </w:r>
      <w:r w:rsidR="68846FB5" w:rsidRPr="78E55FE5">
        <w:rPr>
          <w:rFonts w:ascii="Arial" w:hAnsi="Arial" w:cs="Arial"/>
        </w:rPr>
        <w:t>ing</w:t>
      </w:r>
      <w:r w:rsidR="65B25579" w:rsidRPr="78E55FE5">
        <w:rPr>
          <w:rFonts w:ascii="Arial" w:hAnsi="Arial" w:cs="Arial"/>
        </w:rPr>
        <w:t xml:space="preserve"> time management</w:t>
      </w:r>
      <w:r w:rsidR="07D05846" w:rsidRPr="78E55FE5">
        <w:rPr>
          <w:rFonts w:ascii="Arial" w:hAnsi="Arial" w:cs="Arial"/>
        </w:rPr>
        <w:t>.</w:t>
      </w:r>
    </w:p>
    <w:p w14:paraId="26AC0DDF" w14:textId="77777777" w:rsidR="009B0A63" w:rsidRDefault="009B0A63" w:rsidP="009B0A63">
      <w:pPr>
        <w:pStyle w:val="Heading2"/>
      </w:pPr>
      <w:bookmarkStart w:id="16" w:name="_toc389"/>
      <w:bookmarkStart w:id="17" w:name="_Toc207768243"/>
      <w:bookmarkStart w:id="18" w:name="_Toc368912253"/>
      <w:bookmarkEnd w:id="16"/>
      <w:r>
        <w:t>P</w:t>
      </w:r>
      <w:r w:rsidRPr="003602B9">
        <w:t>roject Scope and Limitation</w:t>
      </w:r>
      <w:bookmarkEnd w:id="17"/>
      <w:bookmarkEnd w:id="18"/>
    </w:p>
    <w:p w14:paraId="7037372E" w14:textId="18B6F15B" w:rsidR="78E55FE5" w:rsidRDefault="23555CA4" w:rsidP="78E55FE5">
      <w:pPr>
        <w:pStyle w:val="BodyText"/>
        <w:rPr>
          <w:rFonts w:ascii="Arial" w:hAnsi="Arial" w:cs="Arial"/>
        </w:rPr>
      </w:pPr>
      <w:r w:rsidRPr="50AADFAB">
        <w:rPr>
          <w:rFonts w:ascii="Arial" w:hAnsi="Arial" w:cs="Arial"/>
        </w:rPr>
        <w:t>Scheduling without interference and makin</w:t>
      </w:r>
      <w:r w:rsidR="64BB138A" w:rsidRPr="50AADFAB">
        <w:rPr>
          <w:rFonts w:ascii="Arial" w:hAnsi="Arial" w:cs="Arial"/>
        </w:rPr>
        <w:t>g all jobs done for given machines w</w:t>
      </w:r>
      <w:r w:rsidR="080DC10A" w:rsidRPr="50AADFAB">
        <w:rPr>
          <w:rFonts w:ascii="Arial" w:hAnsi="Arial" w:cs="Arial"/>
        </w:rPr>
        <w:t xml:space="preserve">ithout leaving any job given in list of </w:t>
      </w:r>
      <w:bookmarkStart w:id="19" w:name="_Int_tQMaTIR6"/>
      <w:r w:rsidR="080DC10A" w:rsidRPr="50AADFAB">
        <w:rPr>
          <w:rFonts w:ascii="Arial" w:hAnsi="Arial" w:cs="Arial"/>
        </w:rPr>
        <w:t xml:space="preserve">job </w:t>
      </w:r>
      <w:bookmarkStart w:id="20" w:name="_Int_ni03Y3bp"/>
      <w:r w:rsidR="080DC10A" w:rsidRPr="50AADFAB">
        <w:rPr>
          <w:rFonts w:ascii="Arial" w:hAnsi="Arial" w:cs="Arial"/>
        </w:rPr>
        <w:t>file. Limitations</w:t>
      </w:r>
      <w:bookmarkEnd w:id="20"/>
      <w:r w:rsidR="080DC10A" w:rsidRPr="50AADFAB">
        <w:rPr>
          <w:rFonts w:ascii="Arial" w:hAnsi="Arial" w:cs="Arial"/>
        </w:rPr>
        <w:t xml:space="preserve"> </w:t>
      </w:r>
      <w:bookmarkStart w:id="21" w:name="_Int_CwYgy3zi"/>
      <w:r w:rsidR="080DC10A" w:rsidRPr="50AADFAB">
        <w:rPr>
          <w:rFonts w:ascii="Arial" w:hAnsi="Arial" w:cs="Arial"/>
        </w:rPr>
        <w:t>will be some inte</w:t>
      </w:r>
      <w:r w:rsidR="3796E423" w:rsidRPr="50AADFAB">
        <w:rPr>
          <w:rFonts w:ascii="Arial" w:hAnsi="Arial" w:cs="Arial"/>
        </w:rPr>
        <w:t xml:space="preserve">rference </w:t>
      </w:r>
      <w:bookmarkStart w:id="22" w:name="_Int_zsif3tWh"/>
      <w:r w:rsidR="3796E423" w:rsidRPr="50AADFAB">
        <w:rPr>
          <w:rFonts w:ascii="Arial" w:hAnsi="Arial" w:cs="Arial"/>
        </w:rPr>
        <w:t>if two</w:t>
      </w:r>
      <w:bookmarkEnd w:id="22"/>
      <w:r w:rsidR="3796E423" w:rsidRPr="50AADFAB">
        <w:rPr>
          <w:rFonts w:ascii="Arial" w:hAnsi="Arial" w:cs="Arial"/>
        </w:rPr>
        <w:t xml:space="preserve"> jobs at a time </w:t>
      </w:r>
      <w:bookmarkStart w:id="23" w:name="_Int_vhQa7Yo3"/>
      <w:r w:rsidR="3796E423" w:rsidRPr="50AADFAB">
        <w:rPr>
          <w:rFonts w:ascii="Arial" w:hAnsi="Arial" w:cs="Arial"/>
        </w:rPr>
        <w:t>need</w:t>
      </w:r>
      <w:bookmarkEnd w:id="23"/>
      <w:r w:rsidR="3796E423" w:rsidRPr="50AADFAB">
        <w:rPr>
          <w:rFonts w:ascii="Arial" w:hAnsi="Arial" w:cs="Arial"/>
        </w:rPr>
        <w:t xml:space="preserve"> same </w:t>
      </w:r>
      <w:bookmarkStart w:id="24" w:name="_Int_5Q0vl6CP"/>
      <w:r w:rsidR="3796E423" w:rsidRPr="50AADFAB">
        <w:rPr>
          <w:rFonts w:ascii="Arial" w:hAnsi="Arial" w:cs="Arial"/>
        </w:rPr>
        <w:t>machine it</w:t>
      </w:r>
      <w:bookmarkEnd w:id="24"/>
      <w:r w:rsidR="3796E423" w:rsidRPr="50AADFAB">
        <w:rPr>
          <w:rFonts w:ascii="Arial" w:hAnsi="Arial" w:cs="Arial"/>
        </w:rPr>
        <w:t xml:space="preserve"> </w:t>
      </w:r>
      <w:proofErr w:type="gramStart"/>
      <w:r w:rsidR="3796E423" w:rsidRPr="50AADFAB">
        <w:rPr>
          <w:rFonts w:ascii="Arial" w:hAnsi="Arial" w:cs="Arial"/>
        </w:rPr>
        <w:t>need</w:t>
      </w:r>
      <w:proofErr w:type="gramEnd"/>
      <w:r w:rsidR="3796E423" w:rsidRPr="50AADFAB">
        <w:rPr>
          <w:rFonts w:ascii="Arial" w:hAnsi="Arial" w:cs="Arial"/>
        </w:rPr>
        <w:t xml:space="preserve"> to be wait state.</w:t>
      </w:r>
      <w:bookmarkEnd w:id="21"/>
      <w:r w:rsidR="080DC10A" w:rsidRPr="50AADFAB">
        <w:rPr>
          <w:rFonts w:ascii="Arial" w:hAnsi="Arial" w:cs="Arial"/>
        </w:rPr>
        <w:t xml:space="preserve"> </w:t>
      </w:r>
      <w:bookmarkEnd w:id="19"/>
      <w:r w:rsidRPr="50AADFAB">
        <w:rPr>
          <w:rFonts w:ascii="Arial" w:hAnsi="Arial" w:cs="Arial"/>
        </w:rPr>
        <w:t xml:space="preserve"> </w:t>
      </w:r>
    </w:p>
    <w:p w14:paraId="6EB50683" w14:textId="77777777" w:rsidR="009B0A63" w:rsidRDefault="009B0A63" w:rsidP="009B0A63">
      <w:pPr>
        <w:pStyle w:val="Heading3"/>
      </w:pPr>
      <w:bookmarkStart w:id="25" w:name="_Toc207768244"/>
      <w:bookmarkStart w:id="26" w:name="_Toc368912254"/>
      <w:r w:rsidRPr="003602B9">
        <w:t>In Scope</w:t>
      </w:r>
      <w:bookmarkEnd w:id="25"/>
      <w:bookmarkEnd w:id="26"/>
    </w:p>
    <w:p w14:paraId="0E898A16" w14:textId="53C7BB00" w:rsidR="2FCC4D31" w:rsidRDefault="2FCC4D31" w:rsidP="50AADFAB">
      <w:pPr>
        <w:pStyle w:val="BodyText"/>
        <w:rPr>
          <w:rFonts w:ascii="Arial" w:hAnsi="Arial" w:cs="Arial"/>
        </w:rPr>
      </w:pPr>
      <w:r w:rsidRPr="50AADFAB">
        <w:rPr>
          <w:rFonts w:ascii="Arial" w:hAnsi="Arial" w:cs="Arial"/>
        </w:rPr>
        <w:t xml:space="preserve">It is expected to give </w:t>
      </w:r>
      <w:bookmarkStart w:id="27" w:name="_Int_l7E4Lo5R"/>
      <w:r w:rsidRPr="50AADFAB">
        <w:rPr>
          <w:rFonts w:ascii="Arial" w:hAnsi="Arial" w:cs="Arial"/>
        </w:rPr>
        <w:t>a correct</w:t>
      </w:r>
      <w:bookmarkEnd w:id="27"/>
      <w:r w:rsidRPr="50AADFAB">
        <w:rPr>
          <w:rFonts w:ascii="Arial" w:hAnsi="Arial" w:cs="Arial"/>
        </w:rPr>
        <w:t xml:space="preserve"> schedule for each </w:t>
      </w:r>
      <w:bookmarkStart w:id="28" w:name="_Int_19kDfFZc"/>
      <w:r w:rsidRPr="50AADFAB">
        <w:rPr>
          <w:rFonts w:ascii="Arial" w:hAnsi="Arial" w:cs="Arial"/>
        </w:rPr>
        <w:t>machine, for</w:t>
      </w:r>
      <w:bookmarkEnd w:id="28"/>
      <w:r w:rsidRPr="50AADFAB">
        <w:rPr>
          <w:rFonts w:ascii="Arial" w:hAnsi="Arial" w:cs="Arial"/>
        </w:rPr>
        <w:t xml:space="preserve"> each job given and </w:t>
      </w:r>
      <w:r w:rsidR="21CE50D4" w:rsidRPr="50AADFAB">
        <w:rPr>
          <w:rFonts w:ascii="Arial" w:hAnsi="Arial" w:cs="Arial"/>
        </w:rPr>
        <w:t xml:space="preserve">accuracy of </w:t>
      </w:r>
      <w:bookmarkStart w:id="29" w:name="_Int_X6mxdVPi"/>
      <w:r w:rsidR="21CE50D4" w:rsidRPr="50AADFAB">
        <w:rPr>
          <w:rFonts w:ascii="Arial" w:hAnsi="Arial" w:cs="Arial"/>
        </w:rPr>
        <w:t>code</w:t>
      </w:r>
      <w:bookmarkEnd w:id="29"/>
      <w:r w:rsidR="21CE50D4" w:rsidRPr="50AADFAB">
        <w:rPr>
          <w:rFonts w:ascii="Arial" w:hAnsi="Arial" w:cs="Arial"/>
        </w:rPr>
        <w:t xml:space="preserve"> under different circumstances </w:t>
      </w:r>
      <w:bookmarkStart w:id="30" w:name="_Int_qdPzU5a3"/>
      <w:proofErr w:type="gramStart"/>
      <w:r w:rsidR="777FC549" w:rsidRPr="50AADFAB">
        <w:rPr>
          <w:rFonts w:ascii="Arial" w:hAnsi="Arial" w:cs="Arial"/>
        </w:rPr>
        <w:t>occur</w:t>
      </w:r>
      <w:proofErr w:type="gramEnd"/>
      <w:r w:rsidR="777FC549" w:rsidRPr="50AADFAB">
        <w:rPr>
          <w:rFonts w:ascii="Arial" w:hAnsi="Arial" w:cs="Arial"/>
        </w:rPr>
        <w:t xml:space="preserve"> while</w:t>
      </w:r>
      <w:bookmarkEnd w:id="30"/>
      <w:r w:rsidR="21CE50D4" w:rsidRPr="50AADFAB">
        <w:rPr>
          <w:rFonts w:ascii="Arial" w:hAnsi="Arial" w:cs="Arial"/>
        </w:rPr>
        <w:t xml:space="preserve"> assign</w:t>
      </w:r>
      <w:r w:rsidR="24764D57" w:rsidRPr="50AADFAB">
        <w:rPr>
          <w:rFonts w:ascii="Arial" w:hAnsi="Arial" w:cs="Arial"/>
        </w:rPr>
        <w:t>ing different jobs.</w:t>
      </w:r>
    </w:p>
    <w:p w14:paraId="56C0EFD8" w14:textId="77777777" w:rsidR="009B0A63" w:rsidRDefault="009B0A63" w:rsidP="009B0A63">
      <w:pPr>
        <w:pStyle w:val="Heading3"/>
      </w:pPr>
      <w:bookmarkStart w:id="31" w:name="_Toc207768245"/>
      <w:bookmarkStart w:id="32" w:name="_Toc368912255"/>
      <w:r w:rsidRPr="003602B9">
        <w:t>Out of scope</w:t>
      </w:r>
      <w:bookmarkEnd w:id="31"/>
      <w:bookmarkEnd w:id="32"/>
    </w:p>
    <w:p w14:paraId="104BC14C" w14:textId="69B10D88" w:rsidR="00632C3B" w:rsidRPr="00632C3B" w:rsidRDefault="274E947F" w:rsidP="00632C3B">
      <w:proofErr w:type="gramStart"/>
      <w:r w:rsidRPr="50AADFAB">
        <w:rPr>
          <w:sz w:val="24"/>
          <w:szCs w:val="24"/>
        </w:rPr>
        <w:t xml:space="preserve">Required to </w:t>
      </w:r>
      <w:bookmarkStart w:id="33" w:name="_Int_4lshqtRa"/>
      <w:bookmarkStart w:id="34" w:name="_Int_TDSfIOQ3"/>
      <w:r w:rsidR="719D6107" w:rsidRPr="50AADFAB">
        <w:rPr>
          <w:sz w:val="24"/>
          <w:szCs w:val="24"/>
        </w:rPr>
        <w:t>involve techniques</w:t>
      </w:r>
      <w:bookmarkEnd w:id="33"/>
      <w:r w:rsidR="719D6107" w:rsidRPr="50AADFAB">
        <w:rPr>
          <w:sz w:val="24"/>
          <w:szCs w:val="24"/>
        </w:rPr>
        <w:t xml:space="preserve"> such as </w:t>
      </w:r>
      <w:bookmarkStart w:id="35" w:name="_Int_QKZQ7GIp"/>
      <w:r w:rsidR="719D6107" w:rsidRPr="50AADFAB">
        <w:rPr>
          <w:sz w:val="24"/>
          <w:szCs w:val="24"/>
        </w:rPr>
        <w:t xml:space="preserve">concurrency, inheritance </w:t>
      </w:r>
      <w:bookmarkStart w:id="36" w:name="_Int_FiYeNodH"/>
      <w:r w:rsidR="719D6107" w:rsidRPr="50AADFAB">
        <w:rPr>
          <w:sz w:val="24"/>
          <w:szCs w:val="24"/>
        </w:rPr>
        <w:t>to make</w:t>
      </w:r>
      <w:bookmarkEnd w:id="36"/>
      <w:r w:rsidR="719D6107" w:rsidRPr="50AADFAB">
        <w:rPr>
          <w:sz w:val="24"/>
          <w:szCs w:val="24"/>
        </w:rPr>
        <w:t xml:space="preserve"> the </w:t>
      </w:r>
      <w:bookmarkStart w:id="37" w:name="_Int_S1EpVwje"/>
      <w:r w:rsidR="719D6107" w:rsidRPr="50AADFAB">
        <w:rPr>
          <w:sz w:val="24"/>
          <w:szCs w:val="24"/>
        </w:rPr>
        <w:t>project</w:t>
      </w:r>
      <w:bookmarkEnd w:id="37"/>
      <w:r w:rsidR="719D6107" w:rsidRPr="50AADFAB">
        <w:rPr>
          <w:sz w:val="24"/>
          <w:szCs w:val="24"/>
        </w:rPr>
        <w:t xml:space="preserve"> done completely.</w:t>
      </w:r>
      <w:bookmarkEnd w:id="35"/>
      <w:proofErr w:type="gramEnd"/>
      <w:r w:rsidR="719D6107">
        <w:t xml:space="preserve"> </w:t>
      </w:r>
      <w:bookmarkEnd w:id="34"/>
    </w:p>
    <w:p w14:paraId="454331C3" w14:textId="77777777" w:rsidR="009B0A63" w:rsidRDefault="009B0A63" w:rsidP="009B0A63">
      <w:pPr>
        <w:pStyle w:val="Heading2"/>
      </w:pPr>
      <w:bookmarkStart w:id="38" w:name="_Toc207768246"/>
      <w:bookmarkStart w:id="39" w:name="_Toc368912256"/>
      <w:r w:rsidRPr="003602B9">
        <w:t>Functional Overview</w:t>
      </w:r>
      <w:bookmarkEnd w:id="38"/>
      <w:bookmarkEnd w:id="39"/>
    </w:p>
    <w:p w14:paraId="05B64887" w14:textId="6892E132" w:rsidR="1535D944" w:rsidRDefault="1535D944" w:rsidP="63DBF62C">
      <w:pPr>
        <w:pStyle w:val="BodyText"/>
        <w:rPr>
          <w:rFonts w:ascii="Arial" w:hAnsi="Arial" w:cs="Arial"/>
        </w:rPr>
      </w:pPr>
      <w:r w:rsidRPr="63DBF62C">
        <w:rPr>
          <w:rFonts w:ascii="Arial" w:hAnsi="Arial" w:cs="Arial"/>
        </w:rPr>
        <w:t xml:space="preserve">CPP ATL enables to code the job </w:t>
      </w:r>
      <w:proofErr w:type="gramStart"/>
      <w:r w:rsidRPr="63DBF62C">
        <w:rPr>
          <w:rFonts w:ascii="Arial" w:hAnsi="Arial" w:cs="Arial"/>
        </w:rPr>
        <w:t>specifications ,</w:t>
      </w:r>
      <w:proofErr w:type="spellStart"/>
      <w:r w:rsidRPr="63DBF62C">
        <w:rPr>
          <w:rFonts w:ascii="Arial" w:hAnsi="Arial" w:cs="Arial"/>
        </w:rPr>
        <w:t>FileIO</w:t>
      </w:r>
      <w:proofErr w:type="spellEnd"/>
      <w:proofErr w:type="gramEnd"/>
      <w:r w:rsidRPr="63DBF62C">
        <w:rPr>
          <w:rFonts w:ascii="Arial" w:hAnsi="Arial" w:cs="Arial"/>
        </w:rPr>
        <w:t xml:space="preserve"> </w:t>
      </w:r>
      <w:bookmarkStart w:id="40" w:name="_Int_EUrgWRKq"/>
      <w:r w:rsidR="77C2B39B" w:rsidRPr="63DBF62C">
        <w:rPr>
          <w:rFonts w:ascii="Arial" w:hAnsi="Arial" w:cs="Arial"/>
        </w:rPr>
        <w:t>operations helps to read file from Command line arguments and write schedule into different text files .</w:t>
      </w:r>
      <w:proofErr w:type="spellStart"/>
      <w:r w:rsidR="77C2B39B" w:rsidRPr="63DBF62C">
        <w:rPr>
          <w:rFonts w:ascii="Arial" w:hAnsi="Arial" w:cs="Arial"/>
        </w:rPr>
        <w:t>Valgrind</w:t>
      </w:r>
      <w:proofErr w:type="spellEnd"/>
      <w:r w:rsidR="77C2B39B" w:rsidRPr="63DBF62C">
        <w:rPr>
          <w:rFonts w:ascii="Arial" w:hAnsi="Arial" w:cs="Arial"/>
        </w:rPr>
        <w:t xml:space="preserve"> </w:t>
      </w:r>
      <w:bookmarkEnd w:id="40"/>
      <w:r w:rsidRPr="63DBF62C">
        <w:rPr>
          <w:rFonts w:ascii="Arial" w:hAnsi="Arial" w:cs="Arial"/>
        </w:rPr>
        <w:t xml:space="preserve"> </w:t>
      </w:r>
      <w:r w:rsidR="1209AA9F" w:rsidRPr="63DBF62C">
        <w:rPr>
          <w:rFonts w:ascii="Arial" w:hAnsi="Arial" w:cs="Arial"/>
        </w:rPr>
        <w:t>captures the data of memory leak.</w:t>
      </w:r>
    </w:p>
    <w:p w14:paraId="44EFDD89" w14:textId="77777777" w:rsidR="009B0A63" w:rsidRDefault="009B0A63" w:rsidP="009B0A63">
      <w:pPr>
        <w:pStyle w:val="Heading2"/>
      </w:pPr>
      <w:bookmarkStart w:id="41" w:name="_Toc207768248"/>
      <w:bookmarkStart w:id="42" w:name="_Toc368912257"/>
      <w:r w:rsidRPr="003602B9">
        <w:t>Assumptions</w:t>
      </w:r>
      <w:bookmarkEnd w:id="41"/>
      <w:r w:rsidR="003751D9">
        <w:t>,</w:t>
      </w:r>
      <w:r w:rsidR="007D4C5D">
        <w:t xml:space="preserve"> Dependencies</w:t>
      </w:r>
      <w:r w:rsidR="003751D9">
        <w:t xml:space="preserve"> &amp; Constraints</w:t>
      </w:r>
      <w:bookmarkEnd w:id="42"/>
    </w:p>
    <w:p w14:paraId="49DF40D2" w14:textId="2B9D02E2" w:rsidR="66145677" w:rsidRDefault="66145677" w:rsidP="63DBF62C">
      <w:pPr>
        <w:pStyle w:val="BodyText"/>
      </w:pPr>
      <w:r w:rsidRPr="63DBF62C">
        <w:rPr>
          <w:rFonts w:ascii="Arial" w:hAnsi="Arial" w:cs="Arial"/>
        </w:rPr>
        <w:t xml:space="preserve">Schedule for different </w:t>
      </w:r>
      <w:bookmarkStart w:id="43" w:name="_Int_ROt8a1sH"/>
      <w:r w:rsidR="2F8B0961" w:rsidRPr="63DBF62C">
        <w:rPr>
          <w:rFonts w:ascii="Arial" w:hAnsi="Arial" w:cs="Arial"/>
        </w:rPr>
        <w:t>machines</w:t>
      </w:r>
      <w:bookmarkEnd w:id="43"/>
      <w:r w:rsidRPr="63DBF62C">
        <w:rPr>
          <w:rFonts w:ascii="Arial" w:hAnsi="Arial" w:cs="Arial"/>
        </w:rPr>
        <w:t xml:space="preserve"> is done by assuming the job given in the </w:t>
      </w:r>
      <w:bookmarkStart w:id="44" w:name="_Int_kTdSmKFE"/>
      <w:r w:rsidRPr="63DBF62C">
        <w:rPr>
          <w:rFonts w:ascii="Arial" w:hAnsi="Arial" w:cs="Arial"/>
        </w:rPr>
        <w:t>job file</w:t>
      </w:r>
      <w:bookmarkEnd w:id="44"/>
      <w:r w:rsidRPr="63DBF62C">
        <w:rPr>
          <w:rFonts w:ascii="Arial" w:hAnsi="Arial" w:cs="Arial"/>
        </w:rPr>
        <w:t xml:space="preserve"> is of correct format.</w:t>
      </w:r>
      <w:r w:rsidR="218D0D04" w:rsidRPr="63DBF62C">
        <w:rPr>
          <w:rFonts w:ascii="Arial" w:hAnsi="Arial" w:cs="Arial"/>
        </w:rPr>
        <w:t xml:space="preserve"> Modified </w:t>
      </w:r>
      <w:bookmarkStart w:id="45" w:name="_Int_uMiFsBRL"/>
      <w:r w:rsidR="1A4DFB07" w:rsidRPr="63DBF62C">
        <w:rPr>
          <w:rFonts w:ascii="Arial" w:hAnsi="Arial" w:cs="Arial"/>
        </w:rPr>
        <w:t>application</w:t>
      </w:r>
      <w:bookmarkEnd w:id="45"/>
      <w:r w:rsidR="218D0D04" w:rsidRPr="63DBF62C">
        <w:rPr>
          <w:rFonts w:ascii="Arial" w:hAnsi="Arial" w:cs="Arial"/>
        </w:rPr>
        <w:t xml:space="preserve"> </w:t>
      </w:r>
      <w:bookmarkStart w:id="46" w:name="_Int_VS6Rdvic"/>
      <w:r w:rsidR="218D0D04" w:rsidRPr="63DBF62C">
        <w:rPr>
          <w:rFonts w:ascii="Arial" w:hAnsi="Arial" w:cs="Arial"/>
        </w:rPr>
        <w:t>will remove</w:t>
      </w:r>
      <w:bookmarkEnd w:id="46"/>
      <w:r w:rsidR="218D0D04" w:rsidRPr="63DBF62C">
        <w:rPr>
          <w:rFonts w:ascii="Arial" w:hAnsi="Arial" w:cs="Arial"/>
        </w:rPr>
        <w:t xml:space="preserve"> the jobs </w:t>
      </w:r>
      <w:bookmarkStart w:id="47" w:name="_Int_UxmaMEpJ"/>
      <w:r w:rsidR="6E0E6E70" w:rsidRPr="63DBF62C">
        <w:rPr>
          <w:rFonts w:ascii="Arial" w:hAnsi="Arial" w:cs="Arial"/>
        </w:rPr>
        <w:t>that</w:t>
      </w:r>
      <w:bookmarkEnd w:id="47"/>
      <w:r w:rsidR="218D0D04" w:rsidRPr="63DBF62C">
        <w:rPr>
          <w:rFonts w:ascii="Arial" w:hAnsi="Arial" w:cs="Arial"/>
        </w:rPr>
        <w:t xml:space="preserve"> are not in correct format.</w:t>
      </w:r>
    </w:p>
    <w:p w14:paraId="03A74288" w14:textId="77777777" w:rsidR="009B0A63" w:rsidRPr="003602B9" w:rsidRDefault="009B0A63" w:rsidP="00E120EC">
      <w:pPr>
        <w:pStyle w:val="Heading2"/>
      </w:pPr>
      <w:bookmarkStart w:id="48" w:name="_Toc207768249"/>
      <w:bookmarkStart w:id="49" w:name="_Toc368912258"/>
      <w:r w:rsidRPr="003602B9">
        <w:t>Risks</w:t>
      </w:r>
      <w:bookmarkEnd w:id="48"/>
      <w:bookmarkEnd w:id="49"/>
    </w:p>
    <w:p w14:paraId="03E1532C" w14:textId="34E484DC" w:rsidR="503896C8" w:rsidRDefault="503896C8" w:rsidP="63DBF62C">
      <w:pPr>
        <w:pStyle w:val="BodyText"/>
        <w:rPr>
          <w:rFonts w:ascii="Arial" w:hAnsi="Arial" w:cs="Arial"/>
        </w:rPr>
      </w:pPr>
      <w:bookmarkStart w:id="50" w:name="_Int_eqQFRz2X"/>
      <w:r w:rsidRPr="63DBF62C">
        <w:rPr>
          <w:rFonts w:ascii="Arial" w:hAnsi="Arial" w:cs="Arial"/>
        </w:rPr>
        <w:t>All assumptions,</w:t>
      </w:r>
      <w:bookmarkEnd w:id="50"/>
      <w:r w:rsidRPr="63DBF62C">
        <w:rPr>
          <w:rFonts w:ascii="Arial" w:hAnsi="Arial" w:cs="Arial"/>
        </w:rPr>
        <w:t xml:space="preserve"> functional </w:t>
      </w:r>
      <w:bookmarkStart w:id="51" w:name="_Int_IlPyNzRv"/>
      <w:r w:rsidRPr="63DBF62C">
        <w:rPr>
          <w:rFonts w:ascii="Arial" w:hAnsi="Arial" w:cs="Arial"/>
        </w:rPr>
        <w:t xml:space="preserve">overview and design parameters are documented without </w:t>
      </w:r>
      <w:proofErr w:type="gramStart"/>
      <w:r w:rsidRPr="63DBF62C">
        <w:rPr>
          <w:rFonts w:ascii="Arial" w:hAnsi="Arial" w:cs="Arial"/>
        </w:rPr>
        <w:t>evaluation which are</w:t>
      </w:r>
      <w:proofErr w:type="gramEnd"/>
      <w:r w:rsidRPr="63DBF62C">
        <w:rPr>
          <w:rFonts w:ascii="Arial" w:hAnsi="Arial" w:cs="Arial"/>
        </w:rPr>
        <w:t xml:space="preserve"> to be implemented without missing. </w:t>
      </w:r>
      <w:bookmarkEnd w:id="51"/>
    </w:p>
    <w:p w14:paraId="777CC2AB" w14:textId="77777777" w:rsidR="006B3C2A" w:rsidRDefault="009D4FE0" w:rsidP="006B3C2A">
      <w:pPr>
        <w:pStyle w:val="Heading1"/>
      </w:pPr>
      <w:bookmarkStart w:id="52" w:name="_Toc207768251"/>
      <w:bookmarkStart w:id="53" w:name="_Toc368912259"/>
      <w:r w:rsidRPr="003602B9">
        <w:lastRenderedPageBreak/>
        <w:t>Design Overview</w:t>
      </w:r>
      <w:bookmarkStart w:id="54" w:name="_Toc207768252"/>
      <w:bookmarkEnd w:id="52"/>
      <w:bookmarkEnd w:id="53"/>
    </w:p>
    <w:p w14:paraId="5AAB9AF4" w14:textId="77777777" w:rsidR="006B3C2A" w:rsidRDefault="009D4FE0" w:rsidP="006B3C2A">
      <w:pPr>
        <w:pStyle w:val="Heading2"/>
      </w:pPr>
      <w:bookmarkStart w:id="55" w:name="_Toc368912260"/>
      <w:r w:rsidRPr="003602B9">
        <w:t>Design Objectives</w:t>
      </w:r>
      <w:bookmarkStart w:id="56" w:name="_Toc207768253"/>
      <w:bookmarkEnd w:id="54"/>
      <w:bookmarkEnd w:id="55"/>
    </w:p>
    <w:p w14:paraId="7F325DB4" w14:textId="494324D9" w:rsidR="1EF531FB" w:rsidRDefault="1EF531FB" w:rsidP="50AADFAB">
      <w:pPr>
        <w:pStyle w:val="BodyText"/>
        <w:rPr>
          <w:rFonts w:ascii="Arial" w:hAnsi="Arial" w:cs="Arial"/>
        </w:rPr>
      </w:pPr>
      <w:r w:rsidRPr="50AADFAB">
        <w:rPr>
          <w:rFonts w:ascii="Arial" w:hAnsi="Arial" w:cs="Arial"/>
        </w:rPr>
        <w:t>Design objectives include different parameters like jobs given to controller and scheduling corresponding machine and p</w:t>
      </w:r>
      <w:r w:rsidR="0756377B" w:rsidRPr="50AADFAB">
        <w:rPr>
          <w:rFonts w:ascii="Arial" w:hAnsi="Arial" w:cs="Arial"/>
        </w:rPr>
        <w:t xml:space="preserve">roviding </w:t>
      </w:r>
      <w:bookmarkStart w:id="57" w:name="_Int_9YLStipv"/>
      <w:r w:rsidR="0756377B" w:rsidRPr="50AADFAB">
        <w:rPr>
          <w:rFonts w:ascii="Arial" w:hAnsi="Arial" w:cs="Arial"/>
        </w:rPr>
        <w:t xml:space="preserve">interference less design while assigning machines to </w:t>
      </w:r>
      <w:bookmarkStart w:id="58" w:name="_Int_cZpB2c4Q"/>
      <w:r w:rsidR="0756377B" w:rsidRPr="50AADFAB">
        <w:rPr>
          <w:rFonts w:ascii="Arial" w:hAnsi="Arial" w:cs="Arial"/>
        </w:rPr>
        <w:t>jobs.</w:t>
      </w:r>
      <w:bookmarkEnd w:id="58"/>
      <w:r w:rsidR="0756377B" w:rsidRPr="50AADFAB">
        <w:rPr>
          <w:rFonts w:ascii="Arial" w:hAnsi="Arial" w:cs="Arial"/>
        </w:rPr>
        <w:t xml:space="preserve"> </w:t>
      </w:r>
      <w:bookmarkEnd w:id="57"/>
    </w:p>
    <w:p w14:paraId="1CC063E1" w14:textId="77777777" w:rsidR="009D4FE0" w:rsidRDefault="009D4FE0" w:rsidP="006B3C2A">
      <w:pPr>
        <w:pStyle w:val="Heading3"/>
      </w:pPr>
      <w:bookmarkStart w:id="59" w:name="_Toc368912261"/>
      <w:r w:rsidRPr="003602B9">
        <w:t>Recommended Architecture</w:t>
      </w:r>
      <w:bookmarkEnd w:id="56"/>
      <w:bookmarkEnd w:id="59"/>
    </w:p>
    <w:p w14:paraId="617DA493" w14:textId="226393AC" w:rsidR="45D0D64D" w:rsidRDefault="45D0D64D" w:rsidP="63DBF62C">
      <w:pPr>
        <w:pStyle w:val="BodyText"/>
        <w:rPr>
          <w:rFonts w:ascii="Arial" w:hAnsi="Arial" w:cs="Arial"/>
        </w:rPr>
      </w:pPr>
      <w:proofErr w:type="gramStart"/>
      <w:r w:rsidRPr="63DBF62C">
        <w:rPr>
          <w:rFonts w:ascii="Arial" w:hAnsi="Arial" w:cs="Arial"/>
        </w:rPr>
        <w:t xml:space="preserve">UML </w:t>
      </w:r>
      <w:bookmarkStart w:id="60" w:name="_Int_mxrTUrk4"/>
      <w:r w:rsidRPr="63DBF62C">
        <w:rPr>
          <w:rFonts w:ascii="Arial" w:hAnsi="Arial" w:cs="Arial"/>
        </w:rPr>
        <w:t>architecture.</w:t>
      </w:r>
      <w:bookmarkEnd w:id="60"/>
      <w:proofErr w:type="gramEnd"/>
    </w:p>
    <w:p w14:paraId="5A123178" w14:textId="77777777" w:rsidR="00ED6EDC" w:rsidRDefault="009D4FE0" w:rsidP="00140A70">
      <w:pPr>
        <w:pStyle w:val="Heading2"/>
      </w:pPr>
      <w:bookmarkStart w:id="61" w:name="_Toc207768255"/>
      <w:bookmarkStart w:id="62" w:name="_Toc368912262"/>
      <w:r w:rsidRPr="003602B9">
        <w:t>Architectural Strategies</w:t>
      </w:r>
      <w:bookmarkStart w:id="63" w:name="_Toc207768256"/>
      <w:bookmarkEnd w:id="61"/>
      <w:bookmarkEnd w:id="62"/>
    </w:p>
    <w:p w14:paraId="7F6C0FA0" w14:textId="6EB1D41C" w:rsidR="3F6A3FE9" w:rsidRDefault="3F6A3FE9" w:rsidP="63DBF62C">
      <w:pPr>
        <w:pStyle w:val="BodyText"/>
      </w:pPr>
      <w:r w:rsidRPr="63DBF62C">
        <w:rPr>
          <w:rFonts w:ascii="Arial" w:hAnsi="Arial" w:cs="Arial"/>
        </w:rPr>
        <w:t>No architectural strategies have been employed.</w:t>
      </w:r>
    </w:p>
    <w:p w14:paraId="3DD1B498" w14:textId="77777777" w:rsidR="00AD0765" w:rsidRDefault="009D4FE0" w:rsidP="00AD0765">
      <w:pPr>
        <w:pStyle w:val="Heading3"/>
      </w:pPr>
      <w:bookmarkStart w:id="64" w:name="_Toc368912263"/>
      <w:r w:rsidRPr="003602B9">
        <w:t>Design Alternative</w:t>
      </w:r>
      <w:bookmarkStart w:id="65" w:name="_Toc207768258"/>
      <w:bookmarkEnd w:id="63"/>
      <w:bookmarkEnd w:id="64"/>
    </w:p>
    <w:p w14:paraId="22091DC0" w14:textId="44DE069B" w:rsidR="6C60C7F6" w:rsidRDefault="6C60C7F6" w:rsidP="63DBF62C">
      <w:pPr>
        <w:pStyle w:val="BodyText"/>
        <w:rPr>
          <w:rFonts w:ascii="Arial" w:hAnsi="Arial" w:cs="Arial"/>
        </w:rPr>
      </w:pPr>
      <w:r w:rsidRPr="63DBF62C">
        <w:rPr>
          <w:rFonts w:ascii="Arial" w:hAnsi="Arial" w:cs="Arial"/>
        </w:rPr>
        <w:t xml:space="preserve">Designed sequence diagram and use case diagram as design paradigm but as an alternative selected class diagram to </w:t>
      </w:r>
      <w:bookmarkStart w:id="66" w:name="_Int_aG9HWf1K"/>
      <w:r w:rsidR="2172E81F" w:rsidRPr="63DBF62C">
        <w:rPr>
          <w:rFonts w:ascii="Arial" w:hAnsi="Arial" w:cs="Arial"/>
        </w:rPr>
        <w:t>visualize</w:t>
      </w:r>
      <w:bookmarkEnd w:id="66"/>
      <w:r w:rsidRPr="63DBF62C">
        <w:rPr>
          <w:rFonts w:ascii="Arial" w:hAnsi="Arial" w:cs="Arial"/>
        </w:rPr>
        <w:t xml:space="preserve"> more </w:t>
      </w:r>
      <w:r w:rsidR="37DAAD80" w:rsidRPr="63DBF62C">
        <w:rPr>
          <w:rFonts w:ascii="Arial" w:hAnsi="Arial" w:cs="Arial"/>
        </w:rPr>
        <w:t xml:space="preserve">data </w:t>
      </w:r>
      <w:bookmarkStart w:id="67" w:name="_Int_W4Bl9d51"/>
      <w:proofErr w:type="spellStart"/>
      <w:r w:rsidR="37DAAD80" w:rsidRPr="63DBF62C">
        <w:rPr>
          <w:rFonts w:ascii="Arial" w:hAnsi="Arial" w:cs="Arial"/>
        </w:rPr>
        <w:t>that've</w:t>
      </w:r>
      <w:bookmarkEnd w:id="67"/>
      <w:proofErr w:type="spellEnd"/>
      <w:r w:rsidR="37DAAD80" w:rsidRPr="63DBF62C">
        <w:rPr>
          <w:rFonts w:ascii="Arial" w:hAnsi="Arial" w:cs="Arial"/>
        </w:rPr>
        <w:t xml:space="preserve"> used in application.</w:t>
      </w:r>
    </w:p>
    <w:p w14:paraId="6560256D" w14:textId="77777777" w:rsidR="00AD0765" w:rsidRDefault="009D4FE0" w:rsidP="00AD0765">
      <w:pPr>
        <w:pStyle w:val="Heading3"/>
      </w:pPr>
      <w:bookmarkStart w:id="68" w:name="_Toc368912264"/>
      <w:r w:rsidRPr="003602B9">
        <w:t>Reuse of Existing Common Services/Utilities</w:t>
      </w:r>
      <w:bookmarkStart w:id="69" w:name="_Toc207768259"/>
      <w:bookmarkEnd w:id="65"/>
      <w:bookmarkEnd w:id="68"/>
    </w:p>
    <w:p w14:paraId="382F0CCA" w14:textId="635DDF1E" w:rsidR="074BCE05" w:rsidRDefault="074BCE05" w:rsidP="63DBF62C">
      <w:pPr>
        <w:pStyle w:val="BodyText"/>
        <w:rPr>
          <w:rFonts w:ascii="Arial" w:hAnsi="Arial" w:cs="Arial"/>
        </w:rPr>
      </w:pPr>
      <w:r w:rsidRPr="63DBF62C">
        <w:rPr>
          <w:rFonts w:ascii="Arial" w:hAnsi="Arial" w:cs="Arial"/>
        </w:rPr>
        <w:t>Design</w:t>
      </w:r>
      <w:r w:rsidR="30F64A84" w:rsidRPr="63DBF62C">
        <w:rPr>
          <w:rFonts w:ascii="Arial" w:hAnsi="Arial" w:cs="Arial"/>
        </w:rPr>
        <w:t xml:space="preserve"> and </w:t>
      </w:r>
      <w:r w:rsidR="72516552" w:rsidRPr="63DBF62C">
        <w:rPr>
          <w:rFonts w:ascii="Arial" w:hAnsi="Arial" w:cs="Arial"/>
        </w:rPr>
        <w:t>development is</w:t>
      </w:r>
      <w:r w:rsidRPr="63DBF62C">
        <w:rPr>
          <w:rFonts w:ascii="Arial" w:hAnsi="Arial" w:cs="Arial"/>
        </w:rPr>
        <w:t xml:space="preserve"> done from scratch using </w:t>
      </w:r>
      <w:r w:rsidR="03C6E395" w:rsidRPr="63DBF62C">
        <w:rPr>
          <w:rFonts w:ascii="Arial" w:hAnsi="Arial" w:cs="Arial"/>
        </w:rPr>
        <w:t xml:space="preserve">existing </w:t>
      </w:r>
      <w:bookmarkStart w:id="70" w:name="_Int_9jR40Aym"/>
      <w:r w:rsidR="7EC121AB" w:rsidRPr="63DBF62C">
        <w:rPr>
          <w:rFonts w:ascii="Arial" w:hAnsi="Arial" w:cs="Arial"/>
        </w:rPr>
        <w:t>sources star</w:t>
      </w:r>
      <w:bookmarkEnd w:id="70"/>
      <w:r w:rsidRPr="63DBF62C">
        <w:rPr>
          <w:rFonts w:ascii="Arial" w:hAnsi="Arial" w:cs="Arial"/>
        </w:rPr>
        <w:t xml:space="preserve"> UM</w:t>
      </w:r>
      <w:r w:rsidR="4144029D" w:rsidRPr="63DBF62C">
        <w:rPr>
          <w:rFonts w:ascii="Arial" w:hAnsi="Arial" w:cs="Arial"/>
        </w:rPr>
        <w:t xml:space="preserve">L for design and VI for development. </w:t>
      </w:r>
    </w:p>
    <w:p w14:paraId="7A4E8589" w14:textId="77777777" w:rsidR="00AD0765" w:rsidRDefault="009D4FE0" w:rsidP="00AD0765">
      <w:pPr>
        <w:pStyle w:val="Heading3"/>
      </w:pPr>
      <w:bookmarkStart w:id="71" w:name="_Toc368912265"/>
      <w:r w:rsidRPr="003602B9">
        <w:t>Creation of New Common Services/Utilities</w:t>
      </w:r>
      <w:bookmarkStart w:id="72" w:name="_Toc207768260"/>
      <w:bookmarkEnd w:id="69"/>
      <w:bookmarkEnd w:id="71"/>
    </w:p>
    <w:p w14:paraId="13ABEE14" w14:textId="1D64C705" w:rsidR="69F138A1" w:rsidRDefault="69F138A1" w:rsidP="63DBF62C">
      <w:pPr>
        <w:pStyle w:val="BodyText"/>
        <w:rPr>
          <w:rFonts w:ascii="Arial" w:hAnsi="Arial" w:cs="Arial"/>
        </w:rPr>
      </w:pPr>
      <w:proofErr w:type="gramStart"/>
      <w:r w:rsidRPr="63DBF62C">
        <w:rPr>
          <w:rFonts w:ascii="Arial" w:hAnsi="Arial" w:cs="Arial"/>
        </w:rPr>
        <w:t xml:space="preserve">Used existing </w:t>
      </w:r>
      <w:bookmarkStart w:id="73" w:name="_Int_JsX4Ps4p"/>
      <w:r w:rsidRPr="63DBF62C">
        <w:rPr>
          <w:rFonts w:ascii="Arial" w:hAnsi="Arial" w:cs="Arial"/>
        </w:rPr>
        <w:t>resources</w:t>
      </w:r>
      <w:bookmarkEnd w:id="73"/>
      <w:r w:rsidRPr="63DBF62C">
        <w:rPr>
          <w:rFonts w:ascii="Arial" w:hAnsi="Arial" w:cs="Arial"/>
        </w:rPr>
        <w:t xml:space="preserve"> </w:t>
      </w:r>
      <w:bookmarkStart w:id="74" w:name="_Int_ZV24Npou"/>
      <w:r w:rsidRPr="63DBF62C">
        <w:rPr>
          <w:rFonts w:ascii="Arial" w:hAnsi="Arial" w:cs="Arial"/>
        </w:rPr>
        <w:t>to develop</w:t>
      </w:r>
      <w:bookmarkEnd w:id="74"/>
      <w:r w:rsidRPr="63DBF62C">
        <w:rPr>
          <w:rFonts w:ascii="Arial" w:hAnsi="Arial" w:cs="Arial"/>
        </w:rPr>
        <w:t xml:space="preserve"> the application specific services.</w:t>
      </w:r>
      <w:proofErr w:type="gramEnd"/>
    </w:p>
    <w:p w14:paraId="3CC835D2" w14:textId="77777777" w:rsidR="005E7584" w:rsidRDefault="009D4FE0" w:rsidP="00FD12E4">
      <w:pPr>
        <w:pStyle w:val="Heading3"/>
      </w:pPr>
      <w:bookmarkStart w:id="75" w:name="_Toc207768264"/>
      <w:bookmarkStart w:id="76" w:name="_Toc368912268"/>
      <w:bookmarkEnd w:id="72"/>
      <w:r w:rsidRPr="003602B9">
        <w:t xml:space="preserve">Error Detection </w:t>
      </w:r>
      <w:bookmarkStart w:id="77" w:name="_Toc361156523"/>
      <w:bookmarkStart w:id="78" w:name="_Toc207768265"/>
      <w:bookmarkEnd w:id="75"/>
      <w:r w:rsidR="005E7584">
        <w:t>/ Exceptional Handling</w:t>
      </w:r>
      <w:bookmarkEnd w:id="76"/>
      <w:bookmarkEnd w:id="77"/>
    </w:p>
    <w:p w14:paraId="5476A5F1" w14:textId="4FAFF77A" w:rsidR="2612EDC9" w:rsidRDefault="2612EDC9" w:rsidP="63DBF62C">
      <w:pPr>
        <w:pStyle w:val="BodyText"/>
        <w:rPr>
          <w:rFonts w:ascii="Arial" w:hAnsi="Arial" w:cs="Arial"/>
        </w:rPr>
      </w:pPr>
      <w:r w:rsidRPr="63DBF62C">
        <w:rPr>
          <w:rFonts w:ascii="Arial" w:hAnsi="Arial" w:cs="Arial"/>
        </w:rPr>
        <w:t>The files that are sent through command line argument are checked for exception and catches exception if it occurs a</w:t>
      </w:r>
      <w:r w:rsidR="6DD49EFB" w:rsidRPr="63DBF62C">
        <w:rPr>
          <w:rFonts w:ascii="Arial" w:hAnsi="Arial" w:cs="Arial"/>
        </w:rPr>
        <w:t xml:space="preserve">nd at the conditions where the source code may </w:t>
      </w:r>
      <w:bookmarkStart w:id="79" w:name="_Int_IanqTaBo"/>
      <w:r w:rsidR="169DC47E" w:rsidRPr="63DBF62C">
        <w:rPr>
          <w:rFonts w:ascii="Arial" w:hAnsi="Arial" w:cs="Arial"/>
        </w:rPr>
        <w:t>terminate</w:t>
      </w:r>
      <w:bookmarkEnd w:id="79"/>
      <w:r w:rsidR="6DD49EFB" w:rsidRPr="63DBF62C">
        <w:rPr>
          <w:rFonts w:ascii="Arial" w:hAnsi="Arial" w:cs="Arial"/>
        </w:rPr>
        <w:t xml:space="preserve"> gets checked </w:t>
      </w:r>
      <w:r w:rsidR="1708FC31" w:rsidRPr="63DBF62C">
        <w:rPr>
          <w:rFonts w:ascii="Arial" w:hAnsi="Arial" w:cs="Arial"/>
        </w:rPr>
        <w:t>for exceptions</w:t>
      </w:r>
      <w:r w:rsidR="6DD49EFB" w:rsidRPr="63DBF62C">
        <w:rPr>
          <w:rFonts w:ascii="Arial" w:hAnsi="Arial" w:cs="Arial"/>
        </w:rPr>
        <w:t xml:space="preserve"> by placing that code in try block if any exceptions it </w:t>
      </w:r>
      <w:bookmarkStart w:id="80" w:name="_Int_lijyXxS5"/>
      <w:r w:rsidR="13168B5A" w:rsidRPr="63DBF62C">
        <w:rPr>
          <w:rFonts w:ascii="Arial" w:hAnsi="Arial" w:cs="Arial"/>
        </w:rPr>
        <w:t>cached</w:t>
      </w:r>
      <w:bookmarkEnd w:id="80"/>
      <w:r w:rsidR="6DD49EFB" w:rsidRPr="63DBF62C">
        <w:rPr>
          <w:rFonts w:ascii="Arial" w:hAnsi="Arial" w:cs="Arial"/>
        </w:rPr>
        <w:t xml:space="preserve"> </w:t>
      </w:r>
      <w:r w:rsidR="709C53EC" w:rsidRPr="63DBF62C">
        <w:rPr>
          <w:rFonts w:ascii="Arial" w:hAnsi="Arial" w:cs="Arial"/>
        </w:rPr>
        <w:t>by catch block.</w:t>
      </w:r>
    </w:p>
    <w:p w14:paraId="2398946B" w14:textId="77777777" w:rsidR="00AD0765" w:rsidRDefault="009D4FE0" w:rsidP="00FD12E4">
      <w:pPr>
        <w:pStyle w:val="Heading3"/>
      </w:pPr>
      <w:bookmarkStart w:id="81" w:name="_Toc368912269"/>
      <w:r w:rsidRPr="003602B9">
        <w:t>Memory Management</w:t>
      </w:r>
      <w:bookmarkStart w:id="82" w:name="_Toc207768266"/>
      <w:bookmarkEnd w:id="78"/>
      <w:bookmarkEnd w:id="81"/>
    </w:p>
    <w:p w14:paraId="3A66EA7A" w14:textId="317126D8" w:rsidR="35ABF3D3" w:rsidRDefault="35ABF3D3" w:rsidP="63DBF62C">
      <w:pPr>
        <w:pStyle w:val="BodyText"/>
        <w:rPr>
          <w:rFonts w:ascii="Arial" w:hAnsi="Arial" w:cs="Arial"/>
        </w:rPr>
      </w:pPr>
      <w:r w:rsidRPr="63DBF62C">
        <w:rPr>
          <w:rFonts w:ascii="Arial" w:hAnsi="Arial" w:cs="Arial"/>
        </w:rPr>
        <w:t xml:space="preserve">This application involves Dynamic memory allocation which </w:t>
      </w:r>
      <w:bookmarkStart w:id="83" w:name="_Int_GPtqd6v5"/>
      <w:r w:rsidR="259CF4C1" w:rsidRPr="63DBF62C">
        <w:rPr>
          <w:rFonts w:ascii="Arial" w:hAnsi="Arial" w:cs="Arial"/>
        </w:rPr>
        <w:t>allows us</w:t>
      </w:r>
      <w:bookmarkEnd w:id="83"/>
      <w:r w:rsidRPr="63DBF62C">
        <w:rPr>
          <w:rFonts w:ascii="Arial" w:hAnsi="Arial" w:cs="Arial"/>
        </w:rPr>
        <w:t xml:space="preserve"> to use only required memory without reserving extra memory.</w:t>
      </w:r>
      <w:r w:rsidR="3D2DB627" w:rsidRPr="63DBF62C">
        <w:rPr>
          <w:rFonts w:ascii="Arial" w:hAnsi="Arial" w:cs="Arial"/>
        </w:rPr>
        <w:t xml:space="preserve"> </w:t>
      </w:r>
      <w:proofErr w:type="spellStart"/>
      <w:r w:rsidR="3D2DB627" w:rsidRPr="63DBF62C">
        <w:rPr>
          <w:rFonts w:ascii="Arial" w:hAnsi="Arial" w:cs="Arial"/>
        </w:rPr>
        <w:t>Valgrind</w:t>
      </w:r>
      <w:proofErr w:type="spellEnd"/>
      <w:r w:rsidR="3D2DB627" w:rsidRPr="63DBF62C">
        <w:rPr>
          <w:rFonts w:ascii="Arial" w:hAnsi="Arial" w:cs="Arial"/>
        </w:rPr>
        <w:t xml:space="preserve"> application used </w:t>
      </w:r>
      <w:r w:rsidR="62931009" w:rsidRPr="63DBF62C">
        <w:rPr>
          <w:rFonts w:ascii="Arial" w:hAnsi="Arial" w:cs="Arial"/>
        </w:rPr>
        <w:t>to check</w:t>
      </w:r>
      <w:r w:rsidR="3D2DB627" w:rsidRPr="63DBF62C">
        <w:rPr>
          <w:rFonts w:ascii="Arial" w:hAnsi="Arial" w:cs="Arial"/>
        </w:rPr>
        <w:t xml:space="preserve"> for memory leaks if any and rectified if any memory leaks </w:t>
      </w:r>
      <w:bookmarkStart w:id="84" w:name="_Int_eUDJNda1"/>
      <w:r w:rsidR="72CFAC46" w:rsidRPr="63DBF62C">
        <w:rPr>
          <w:rFonts w:ascii="Arial" w:hAnsi="Arial" w:cs="Arial"/>
        </w:rPr>
        <w:t>occur</w:t>
      </w:r>
      <w:bookmarkEnd w:id="84"/>
      <w:r w:rsidR="3D2DB627" w:rsidRPr="63DBF62C">
        <w:rPr>
          <w:rFonts w:ascii="Arial" w:hAnsi="Arial" w:cs="Arial"/>
        </w:rPr>
        <w:t>.</w:t>
      </w:r>
    </w:p>
    <w:p w14:paraId="3F73C61F" w14:textId="77777777" w:rsidR="00AD0765" w:rsidRDefault="009D4FE0" w:rsidP="00FD12E4">
      <w:pPr>
        <w:pStyle w:val="Heading3"/>
      </w:pPr>
      <w:bookmarkStart w:id="85" w:name="_Toc368912270"/>
      <w:r w:rsidRPr="003602B9">
        <w:t>Performance</w:t>
      </w:r>
      <w:bookmarkStart w:id="86" w:name="_Toc207768267"/>
      <w:bookmarkEnd w:id="82"/>
      <w:bookmarkEnd w:id="85"/>
    </w:p>
    <w:p w14:paraId="13335DCD" w14:textId="27A2C64E" w:rsidR="0636AFD4" w:rsidRDefault="0636AFD4" w:rsidP="63DBF62C">
      <w:pPr>
        <w:pStyle w:val="BodyText"/>
        <w:rPr>
          <w:rFonts w:ascii="Arial" w:hAnsi="Arial" w:cs="Arial"/>
        </w:rPr>
      </w:pPr>
      <w:r w:rsidRPr="63DBF62C">
        <w:rPr>
          <w:rFonts w:ascii="Arial" w:hAnsi="Arial" w:cs="Arial"/>
        </w:rPr>
        <w:t xml:space="preserve">System </w:t>
      </w:r>
      <w:bookmarkStart w:id="87" w:name="_Int_J8ogxf36"/>
      <w:r w:rsidRPr="63DBF62C">
        <w:rPr>
          <w:rFonts w:ascii="Arial" w:hAnsi="Arial" w:cs="Arial"/>
        </w:rPr>
        <w:t xml:space="preserve">performance </w:t>
      </w:r>
      <w:bookmarkStart w:id="88" w:name="_Int_K4gt8T4L"/>
      <w:r w:rsidR="4DF86106" w:rsidRPr="63DBF62C">
        <w:rPr>
          <w:rFonts w:ascii="Arial" w:hAnsi="Arial" w:cs="Arial"/>
        </w:rPr>
        <w:t>needs</w:t>
      </w:r>
      <w:bookmarkEnd w:id="87"/>
      <w:bookmarkEnd w:id="88"/>
      <w:r w:rsidRPr="63DBF62C">
        <w:rPr>
          <w:rFonts w:ascii="Arial" w:hAnsi="Arial" w:cs="Arial"/>
        </w:rPr>
        <w:t xml:space="preserve"> to be accurate while </w:t>
      </w:r>
      <w:bookmarkStart w:id="89" w:name="_Int_KGhFgjKD"/>
      <w:r w:rsidR="0D278701" w:rsidRPr="63DBF62C">
        <w:rPr>
          <w:rFonts w:ascii="Arial" w:hAnsi="Arial" w:cs="Arial"/>
        </w:rPr>
        <w:t>scheduling</w:t>
      </w:r>
      <w:bookmarkEnd w:id="89"/>
      <w:r w:rsidRPr="63DBF62C">
        <w:rPr>
          <w:rFonts w:ascii="Arial" w:hAnsi="Arial" w:cs="Arial"/>
        </w:rPr>
        <w:t xml:space="preserve"> for each </w:t>
      </w:r>
      <w:bookmarkStart w:id="90" w:name="_Int_45YShcKe"/>
      <w:r w:rsidR="21710FC7" w:rsidRPr="63DBF62C">
        <w:rPr>
          <w:rFonts w:ascii="Arial" w:hAnsi="Arial" w:cs="Arial"/>
        </w:rPr>
        <w:t>machine. Each</w:t>
      </w:r>
      <w:bookmarkEnd w:id="90"/>
      <w:r w:rsidRPr="63DBF62C">
        <w:rPr>
          <w:rFonts w:ascii="Arial" w:hAnsi="Arial" w:cs="Arial"/>
        </w:rPr>
        <w:t xml:space="preserve"> machine schedule is to be done in different files as given wit</w:t>
      </w:r>
      <w:r w:rsidR="09B3E2BE" w:rsidRPr="63DBF62C">
        <w:rPr>
          <w:rFonts w:ascii="Arial" w:hAnsi="Arial" w:cs="Arial"/>
        </w:rPr>
        <w:t>hout interference.</w:t>
      </w:r>
    </w:p>
    <w:p w14:paraId="0D745A77" w14:textId="77777777" w:rsidR="00AD0765" w:rsidRDefault="009D4FE0" w:rsidP="00FD12E4">
      <w:pPr>
        <w:pStyle w:val="Heading3"/>
      </w:pPr>
      <w:bookmarkStart w:id="91" w:name="_Toc368912271"/>
      <w:r w:rsidRPr="003602B9">
        <w:t>Security</w:t>
      </w:r>
      <w:bookmarkStart w:id="92" w:name="_Toc207768271"/>
      <w:bookmarkEnd w:id="86"/>
      <w:bookmarkEnd w:id="91"/>
    </w:p>
    <w:p w14:paraId="13A96C4B" w14:textId="595BF7AD" w:rsidR="41E48869" w:rsidRDefault="41E48869" w:rsidP="63DBF62C">
      <w:pPr>
        <w:pStyle w:val="BodyText"/>
        <w:rPr>
          <w:rFonts w:ascii="Arial" w:hAnsi="Arial" w:cs="Arial"/>
        </w:rPr>
      </w:pPr>
      <w:r w:rsidRPr="63DBF62C">
        <w:rPr>
          <w:rFonts w:ascii="Arial" w:hAnsi="Arial" w:cs="Arial"/>
        </w:rPr>
        <w:t>The source code is available only in read only mode for others who are accessing file and final executable file is only available for further modifications.</w:t>
      </w:r>
    </w:p>
    <w:p w14:paraId="1D949CE4" w14:textId="77777777" w:rsidR="00AD0765" w:rsidRDefault="009D4FE0" w:rsidP="00FD12E4">
      <w:pPr>
        <w:pStyle w:val="Heading3"/>
      </w:pPr>
      <w:bookmarkStart w:id="93" w:name="_Toc368912272"/>
      <w:r w:rsidRPr="00272E71">
        <w:t>Concurrency and Synchronization</w:t>
      </w:r>
      <w:bookmarkStart w:id="94" w:name="_Toc207768272"/>
      <w:bookmarkEnd w:id="92"/>
      <w:bookmarkEnd w:id="93"/>
    </w:p>
    <w:p w14:paraId="7667A374" w14:textId="1210EE3D" w:rsidR="4ACC3261" w:rsidRDefault="4ACC3261" w:rsidP="63DBF62C">
      <w:pPr>
        <w:pStyle w:val="BodyText"/>
        <w:rPr>
          <w:rFonts w:ascii="Arial" w:hAnsi="Arial" w:cs="Arial"/>
        </w:rPr>
      </w:pPr>
      <w:r w:rsidRPr="63DBF62C">
        <w:rPr>
          <w:rFonts w:ascii="Arial" w:hAnsi="Arial" w:cs="Arial"/>
        </w:rPr>
        <w:t xml:space="preserve">Application is </w:t>
      </w:r>
      <w:bookmarkStart w:id="95" w:name="_Int_0samDwHv"/>
      <w:r w:rsidR="4AC4A718" w:rsidRPr="63DBF62C">
        <w:rPr>
          <w:rFonts w:ascii="Arial" w:hAnsi="Arial" w:cs="Arial"/>
        </w:rPr>
        <w:t>designed</w:t>
      </w:r>
      <w:bookmarkEnd w:id="95"/>
      <w:r w:rsidRPr="63DBF62C">
        <w:rPr>
          <w:rFonts w:ascii="Arial" w:hAnsi="Arial" w:cs="Arial"/>
        </w:rPr>
        <w:t xml:space="preserve"> to work concurrently without </w:t>
      </w:r>
      <w:bookmarkStart w:id="96" w:name="_Int_g4FhZBT0"/>
      <w:r w:rsidRPr="63DBF62C">
        <w:rPr>
          <w:rFonts w:ascii="Arial" w:hAnsi="Arial" w:cs="Arial"/>
        </w:rPr>
        <w:t>interfering with the</w:t>
      </w:r>
      <w:bookmarkEnd w:id="96"/>
      <w:r w:rsidRPr="63DBF62C">
        <w:rPr>
          <w:rFonts w:ascii="Arial" w:hAnsi="Arial" w:cs="Arial"/>
        </w:rPr>
        <w:t xml:space="preserve"> function of other part of </w:t>
      </w:r>
      <w:bookmarkStart w:id="97" w:name="_Int_fkiLJFK3"/>
      <w:r w:rsidR="52E7CA7C" w:rsidRPr="63DBF62C">
        <w:rPr>
          <w:rFonts w:ascii="Arial" w:hAnsi="Arial" w:cs="Arial"/>
        </w:rPr>
        <w:t>code</w:t>
      </w:r>
      <w:bookmarkEnd w:id="97"/>
      <w:r w:rsidRPr="63DBF62C">
        <w:rPr>
          <w:rFonts w:ascii="Arial" w:hAnsi="Arial" w:cs="Arial"/>
        </w:rPr>
        <w:t xml:space="preserve"> and also work simultaneousl</w:t>
      </w:r>
      <w:r w:rsidR="6AD43803" w:rsidRPr="63DBF62C">
        <w:rPr>
          <w:rFonts w:ascii="Arial" w:hAnsi="Arial" w:cs="Arial"/>
        </w:rPr>
        <w:t>y.</w:t>
      </w:r>
    </w:p>
    <w:p w14:paraId="44CB258F" w14:textId="77777777" w:rsidR="00AD0765" w:rsidRDefault="009D4FE0" w:rsidP="00FD12E4">
      <w:pPr>
        <w:pStyle w:val="Heading3"/>
      </w:pPr>
      <w:bookmarkStart w:id="98" w:name="_Toc368912273"/>
      <w:r w:rsidRPr="003602B9">
        <w:t>Housekeeping and Maintenanc</w:t>
      </w:r>
      <w:bookmarkStart w:id="99" w:name="_Toc207768273"/>
      <w:bookmarkEnd w:id="94"/>
      <w:r w:rsidR="00AD0765">
        <w:t>e</w:t>
      </w:r>
      <w:bookmarkEnd w:id="98"/>
    </w:p>
    <w:bookmarkEnd w:id="99"/>
    <w:p w14:paraId="1F580806" w14:textId="591C1392" w:rsidR="187047D6" w:rsidRDefault="187047D6" w:rsidP="63DBF62C">
      <w:pPr>
        <w:pStyle w:val="BodyText"/>
        <w:rPr>
          <w:rFonts w:ascii="Arial" w:hAnsi="Arial" w:cs="Arial"/>
        </w:rPr>
      </w:pPr>
      <w:proofErr w:type="spellStart"/>
      <w:r w:rsidRPr="63DBF62C">
        <w:rPr>
          <w:rFonts w:ascii="Arial" w:hAnsi="Arial" w:cs="Arial"/>
        </w:rPr>
        <w:t>Makefile</w:t>
      </w:r>
      <w:proofErr w:type="spellEnd"/>
      <w:r w:rsidRPr="63DBF62C">
        <w:rPr>
          <w:rFonts w:ascii="Arial" w:hAnsi="Arial" w:cs="Arial"/>
        </w:rPr>
        <w:t xml:space="preserve"> is cleared first to remove the </w:t>
      </w:r>
      <w:bookmarkStart w:id="100" w:name="_Int_4pxnS9jF"/>
      <w:r w:rsidRPr="63DBF62C">
        <w:rPr>
          <w:rFonts w:ascii="Arial" w:hAnsi="Arial" w:cs="Arial"/>
        </w:rPr>
        <w:t>previous</w:t>
      </w:r>
      <w:bookmarkEnd w:id="100"/>
      <w:r w:rsidRPr="63DBF62C">
        <w:rPr>
          <w:rFonts w:ascii="Arial" w:hAnsi="Arial" w:cs="Arial"/>
        </w:rPr>
        <w:t xml:space="preserve"> cache and </w:t>
      </w:r>
      <w:r w:rsidR="61E6FABF" w:rsidRPr="63DBF62C">
        <w:rPr>
          <w:rFonts w:ascii="Arial" w:hAnsi="Arial" w:cs="Arial"/>
        </w:rPr>
        <w:t>text files are used to manage the database.</w:t>
      </w:r>
    </w:p>
    <w:p w14:paraId="27921CB1" w14:textId="77777777" w:rsidR="00D10D5F" w:rsidRDefault="00D10D5F" w:rsidP="00D10D5F">
      <w:pPr>
        <w:pStyle w:val="Heading1"/>
      </w:pPr>
      <w:bookmarkStart w:id="101" w:name="_Toc207768275"/>
      <w:bookmarkStart w:id="102" w:name="_Toc368912274"/>
      <w:r w:rsidRPr="003602B9">
        <w:lastRenderedPageBreak/>
        <w:t>System Architecture</w:t>
      </w:r>
      <w:bookmarkStart w:id="103" w:name="_Toc207768276"/>
      <w:bookmarkEnd w:id="101"/>
      <w:bookmarkEnd w:id="102"/>
    </w:p>
    <w:p w14:paraId="0B09C9E9" w14:textId="77777777" w:rsidR="00D10D5F" w:rsidRDefault="00D10D5F" w:rsidP="00D10D5F">
      <w:pPr>
        <w:pStyle w:val="Heading2"/>
      </w:pPr>
      <w:bookmarkStart w:id="104" w:name="_Toc207768278"/>
      <w:bookmarkStart w:id="105" w:name="_Toc368912276"/>
      <w:bookmarkEnd w:id="103"/>
      <w:r w:rsidRPr="003602B9">
        <w:t>System Use-Cases</w:t>
      </w:r>
      <w:bookmarkStart w:id="106" w:name="_Toc207768279"/>
      <w:bookmarkEnd w:id="104"/>
      <w:bookmarkEnd w:id="105"/>
    </w:p>
    <w:p w14:paraId="3FEB5489" w14:textId="70541E2B" w:rsidR="6247B522" w:rsidRDefault="6247B522" w:rsidP="63DBF62C">
      <w:pPr>
        <w:pStyle w:val="BodyText"/>
      </w:pPr>
      <w:r>
        <w:rPr>
          <w:noProof/>
        </w:rPr>
        <w:drawing>
          <wp:inline distT="0" distB="0" distL="0" distR="0" wp14:anchorId="4C505C30" wp14:editId="7B14D672">
            <wp:extent cx="4352925" cy="3667125"/>
            <wp:effectExtent l="0" t="0" r="0" b="0"/>
            <wp:docPr id="1856603519" name="Picture 185660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52925" cy="3667125"/>
                    </a:xfrm>
                    <a:prstGeom prst="rect">
                      <a:avLst/>
                    </a:prstGeom>
                  </pic:spPr>
                </pic:pic>
              </a:graphicData>
            </a:graphic>
          </wp:inline>
        </w:drawing>
      </w:r>
    </w:p>
    <w:p w14:paraId="29ED562E" w14:textId="4F485B7C" w:rsidR="5F5E3ECD" w:rsidRDefault="5F5E3ECD" w:rsidP="08194B78">
      <w:pPr>
        <w:pStyle w:val="BodyText"/>
        <w:rPr>
          <w:rFonts w:ascii="Arial" w:hAnsi="Arial" w:cs="Arial"/>
        </w:rPr>
      </w:pPr>
      <w:r w:rsidRPr="08194B78">
        <w:rPr>
          <w:rFonts w:ascii="Arial" w:hAnsi="Arial" w:cs="Arial"/>
        </w:rPr>
        <w:t>We use use-</w:t>
      </w:r>
      <w:r w:rsidR="14705EF6" w:rsidRPr="08194B78">
        <w:rPr>
          <w:rFonts w:ascii="Arial" w:hAnsi="Arial" w:cs="Arial"/>
        </w:rPr>
        <w:t>c</w:t>
      </w:r>
      <w:r w:rsidRPr="08194B78">
        <w:rPr>
          <w:rFonts w:ascii="Arial" w:hAnsi="Arial" w:cs="Arial"/>
        </w:rPr>
        <w:t xml:space="preserve">ase </w:t>
      </w:r>
      <w:r w:rsidR="419A21DE" w:rsidRPr="08194B78">
        <w:rPr>
          <w:rFonts w:ascii="Arial" w:hAnsi="Arial" w:cs="Arial"/>
        </w:rPr>
        <w:t xml:space="preserve">diagram </w:t>
      </w:r>
      <w:r w:rsidR="244F87CE" w:rsidRPr="08194B78">
        <w:rPr>
          <w:rFonts w:ascii="Arial" w:hAnsi="Arial" w:cs="Arial"/>
        </w:rPr>
        <w:t>to indicate the</w:t>
      </w:r>
      <w:r w:rsidR="54A8A95A" w:rsidRPr="08194B78">
        <w:rPr>
          <w:rFonts w:ascii="Arial" w:hAnsi="Arial" w:cs="Arial"/>
        </w:rPr>
        <w:t xml:space="preserve"> actors as job members and use</w:t>
      </w:r>
      <w:r w:rsidR="1D8D2AF7" w:rsidRPr="08194B78">
        <w:rPr>
          <w:rFonts w:ascii="Arial" w:hAnsi="Arial" w:cs="Arial"/>
        </w:rPr>
        <w:t xml:space="preserve"> </w:t>
      </w:r>
      <w:r w:rsidR="54A8A95A" w:rsidRPr="08194B78">
        <w:rPr>
          <w:rFonts w:ascii="Arial" w:hAnsi="Arial" w:cs="Arial"/>
        </w:rPr>
        <w:t>case as machines.</w:t>
      </w:r>
    </w:p>
    <w:p w14:paraId="6616E2C1" w14:textId="77777777" w:rsidR="00D10D5F" w:rsidRDefault="00D10D5F" w:rsidP="00D10D5F">
      <w:pPr>
        <w:pStyle w:val="Heading2"/>
      </w:pPr>
      <w:bookmarkStart w:id="107" w:name="_Toc368912277"/>
      <w:r w:rsidRPr="003602B9">
        <w:t>Subsystem Architecture</w:t>
      </w:r>
      <w:bookmarkStart w:id="108" w:name="_Toc207768280"/>
      <w:bookmarkEnd w:id="106"/>
      <w:bookmarkEnd w:id="107"/>
    </w:p>
    <w:p w14:paraId="10DFDDE2" w14:textId="70FDBDB7" w:rsidR="53B1E582" w:rsidRDefault="53B1E582" w:rsidP="63DBF62C">
      <w:pPr>
        <w:pStyle w:val="BodyText"/>
      </w:pPr>
      <w:r>
        <w:rPr>
          <w:noProof/>
        </w:rPr>
        <w:drawing>
          <wp:inline distT="0" distB="0" distL="0" distR="0" wp14:anchorId="696F4E27" wp14:editId="7A9C7EF5">
            <wp:extent cx="4572000" cy="2343150"/>
            <wp:effectExtent l="0" t="0" r="0" b="0"/>
            <wp:docPr id="840432929" name="Picture 84043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1417C59B" w14:textId="75B97E28" w:rsidR="63DBF62C" w:rsidRDefault="63DBF62C" w:rsidP="63DBF62C">
      <w:pPr>
        <w:pStyle w:val="BodyText"/>
      </w:pPr>
    </w:p>
    <w:p w14:paraId="62D54D67" w14:textId="77777777" w:rsidR="00D10D5F" w:rsidRDefault="00D10D5F" w:rsidP="00D10D5F">
      <w:pPr>
        <w:pStyle w:val="Heading3"/>
      </w:pPr>
      <w:bookmarkStart w:id="109" w:name="_Toc207768281"/>
      <w:bookmarkStart w:id="110" w:name="_Toc368912279"/>
      <w:bookmarkEnd w:id="108"/>
      <w:r w:rsidRPr="003602B9">
        <w:lastRenderedPageBreak/>
        <w:t>Internal Interfaces</w:t>
      </w:r>
      <w:bookmarkStart w:id="111" w:name="_Toc207768282"/>
      <w:bookmarkEnd w:id="109"/>
      <w:bookmarkEnd w:id="110"/>
    </w:p>
    <w:p w14:paraId="7D3FED29" w14:textId="0358B893" w:rsidR="2F713DC4" w:rsidRDefault="2F713DC4" w:rsidP="63DBF62C">
      <w:pPr>
        <w:pStyle w:val="BodyText"/>
      </w:pPr>
      <w:r>
        <w:rPr>
          <w:noProof/>
        </w:rPr>
        <w:drawing>
          <wp:inline distT="0" distB="0" distL="0" distR="0" wp14:anchorId="3D5038B5" wp14:editId="66F4E11B">
            <wp:extent cx="4572000" cy="2981325"/>
            <wp:effectExtent l="0" t="0" r="0" b="0"/>
            <wp:docPr id="2131844559" name="Picture 213184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p>
    <w:p w14:paraId="1224A591" w14:textId="77777777" w:rsidR="00F304DA" w:rsidRDefault="0045480B" w:rsidP="00F304DA">
      <w:pPr>
        <w:pStyle w:val="Heading1"/>
      </w:pPr>
      <w:bookmarkStart w:id="112" w:name="_Toc207768287"/>
      <w:bookmarkStart w:id="113" w:name="_Toc368912281"/>
      <w:bookmarkEnd w:id="111"/>
      <w:r w:rsidRPr="003602B9">
        <w:t>Detailed System Design</w:t>
      </w:r>
      <w:bookmarkStart w:id="114" w:name="_Toc207768300"/>
      <w:bookmarkEnd w:id="112"/>
      <w:bookmarkEnd w:id="113"/>
    </w:p>
    <w:p w14:paraId="7A962BCD" w14:textId="77777777" w:rsidR="00F304DA" w:rsidRDefault="0045480B" w:rsidP="00F304DA">
      <w:pPr>
        <w:pStyle w:val="Heading2"/>
      </w:pPr>
      <w:bookmarkStart w:id="115" w:name="_Toc368912282"/>
      <w:r w:rsidRPr="003602B9">
        <w:t>Key Entities</w:t>
      </w:r>
      <w:bookmarkStart w:id="116" w:name="_Toc207768301"/>
      <w:bookmarkEnd w:id="114"/>
      <w:bookmarkEnd w:id="115"/>
    </w:p>
    <w:p w14:paraId="17739393" w14:textId="5FEFD841" w:rsidR="31F1BDB8" w:rsidRDefault="31F1BDB8" w:rsidP="08194B78">
      <w:pPr>
        <w:pStyle w:val="BodyText"/>
        <w:rPr>
          <w:rFonts w:ascii="Arial" w:hAnsi="Arial" w:cs="Arial"/>
        </w:rPr>
      </w:pPr>
      <w:r w:rsidRPr="08194B78">
        <w:rPr>
          <w:rFonts w:ascii="Arial" w:hAnsi="Arial" w:cs="Arial"/>
        </w:rPr>
        <w:t xml:space="preserve">We use key entities </w:t>
      </w:r>
      <w:r w:rsidR="432A21D4" w:rsidRPr="08194B78">
        <w:rPr>
          <w:rFonts w:ascii="Arial" w:hAnsi="Arial" w:cs="Arial"/>
        </w:rPr>
        <w:t>as</w:t>
      </w:r>
      <w:r w:rsidRPr="08194B78">
        <w:rPr>
          <w:rFonts w:ascii="Arial" w:hAnsi="Arial" w:cs="Arial"/>
        </w:rPr>
        <w:t xml:space="preserve"> </w:t>
      </w:r>
      <w:proofErr w:type="spellStart"/>
      <w:r w:rsidRPr="08194B78">
        <w:rPr>
          <w:rFonts w:ascii="Arial" w:hAnsi="Arial" w:cs="Arial"/>
        </w:rPr>
        <w:t>valgrind</w:t>
      </w:r>
      <w:proofErr w:type="spellEnd"/>
      <w:r w:rsidRPr="08194B78">
        <w:rPr>
          <w:rFonts w:ascii="Arial" w:hAnsi="Arial" w:cs="Arial"/>
        </w:rPr>
        <w:t xml:space="preserve"> and </w:t>
      </w:r>
      <w:proofErr w:type="spellStart"/>
      <w:r w:rsidRPr="08194B78">
        <w:rPr>
          <w:rFonts w:ascii="Arial" w:hAnsi="Arial" w:cs="Arial"/>
        </w:rPr>
        <w:t>gdb</w:t>
      </w:r>
      <w:proofErr w:type="spellEnd"/>
      <w:r w:rsidR="1A60FC52" w:rsidRPr="08194B78">
        <w:rPr>
          <w:rFonts w:ascii="Arial" w:hAnsi="Arial" w:cs="Arial"/>
        </w:rPr>
        <w:t>.</w:t>
      </w:r>
    </w:p>
    <w:p w14:paraId="074CC950" w14:textId="77777777" w:rsidR="00E120EC" w:rsidRDefault="00E120EC" w:rsidP="00E120EC">
      <w:pPr>
        <w:pStyle w:val="Heading2"/>
      </w:pPr>
      <w:bookmarkStart w:id="117" w:name="_Toc207768304"/>
      <w:bookmarkStart w:id="118" w:name="_Toc361156518"/>
      <w:bookmarkStart w:id="119" w:name="_Toc368912288"/>
      <w:bookmarkEnd w:id="116"/>
      <w:r>
        <w:t>Business Process workflow</w:t>
      </w:r>
      <w:bookmarkEnd w:id="118"/>
      <w:bookmarkEnd w:id="119"/>
      <w:r>
        <w:t xml:space="preserve"> </w:t>
      </w:r>
    </w:p>
    <w:p w14:paraId="6B9815A0" w14:textId="56663194" w:rsidR="0F0A2253" w:rsidRDefault="0F0A2253" w:rsidP="08194B78">
      <w:pPr>
        <w:pStyle w:val="BodyText"/>
        <w:rPr>
          <w:rFonts w:ascii="Arial" w:hAnsi="Arial" w:cs="Arial"/>
        </w:rPr>
      </w:pPr>
      <w:r w:rsidRPr="08194B78">
        <w:rPr>
          <w:rFonts w:ascii="Arial" w:hAnsi="Arial" w:cs="Arial"/>
        </w:rPr>
        <w:t xml:space="preserve">Business workflow is a repeatable process that consists of a </w:t>
      </w:r>
      <w:r w:rsidR="4A82D8DF" w:rsidRPr="08194B78">
        <w:rPr>
          <w:rFonts w:ascii="Arial" w:hAnsi="Arial" w:cs="Arial"/>
        </w:rPr>
        <w:t>series of tasks that generally need to be completed in a specific sequence.</w:t>
      </w:r>
    </w:p>
    <w:p w14:paraId="64CE3360" w14:textId="77777777" w:rsidR="00E120EC" w:rsidRDefault="00E120EC" w:rsidP="00E120EC">
      <w:pPr>
        <w:pStyle w:val="Heading2"/>
      </w:pPr>
      <w:bookmarkStart w:id="120" w:name="_Toc361156522"/>
      <w:bookmarkStart w:id="121" w:name="_Toc368912291"/>
      <w:r>
        <w:t>Variables</w:t>
      </w:r>
      <w:bookmarkEnd w:id="120"/>
      <w:bookmarkEnd w:id="121"/>
    </w:p>
    <w:p w14:paraId="51DFE309" w14:textId="4E5F026A" w:rsidR="20A59145" w:rsidRDefault="20A59145" w:rsidP="08194B78">
      <w:pPr>
        <w:pStyle w:val="InfoBlue"/>
        <w:ind w:left="0"/>
        <w:jc w:val="both"/>
      </w:pPr>
      <w:r w:rsidRPr="08194B78">
        <w:rPr>
          <w:rFonts w:ascii="Arial" w:hAnsi="Arial" w:cs="Arial"/>
          <w:color w:val="auto"/>
        </w:rPr>
        <w:t>Job No, Description,</w:t>
      </w:r>
      <w:r w:rsidR="610DB147" w:rsidRPr="08194B78">
        <w:rPr>
          <w:rFonts w:ascii="Arial" w:hAnsi="Arial" w:cs="Arial"/>
          <w:color w:val="auto"/>
        </w:rPr>
        <w:t xml:space="preserve"> </w:t>
      </w:r>
      <w:r w:rsidRPr="08194B78">
        <w:rPr>
          <w:rFonts w:ascii="Arial" w:hAnsi="Arial" w:cs="Arial"/>
          <w:color w:val="auto"/>
        </w:rPr>
        <w:t>machine Number,</w:t>
      </w:r>
      <w:r w:rsidR="6E4C8F6A" w:rsidRPr="08194B78">
        <w:rPr>
          <w:rFonts w:ascii="Arial" w:hAnsi="Arial" w:cs="Arial"/>
          <w:color w:val="auto"/>
        </w:rPr>
        <w:t xml:space="preserve"> </w:t>
      </w:r>
      <w:r w:rsidRPr="08194B78">
        <w:rPr>
          <w:rFonts w:ascii="Arial" w:hAnsi="Arial" w:cs="Arial"/>
          <w:color w:val="auto"/>
        </w:rPr>
        <w:t>duration,</w:t>
      </w:r>
      <w:r w:rsidR="75538B13" w:rsidRPr="08194B78">
        <w:rPr>
          <w:rFonts w:ascii="Arial" w:hAnsi="Arial" w:cs="Arial"/>
          <w:color w:val="auto"/>
        </w:rPr>
        <w:t xml:space="preserve"> cli</w:t>
      </w:r>
      <w:r w:rsidR="4E5E203D" w:rsidRPr="08194B78">
        <w:rPr>
          <w:rFonts w:ascii="Arial" w:hAnsi="Arial" w:cs="Arial"/>
          <w:color w:val="auto"/>
        </w:rPr>
        <w:t>ent</w:t>
      </w:r>
      <w:r w:rsidR="75538B13" w:rsidRPr="08194B78">
        <w:rPr>
          <w:rFonts w:ascii="Arial" w:hAnsi="Arial" w:cs="Arial"/>
          <w:color w:val="auto"/>
        </w:rPr>
        <w:t xml:space="preserve"> name</w:t>
      </w:r>
      <w:r w:rsidRPr="08194B78">
        <w:rPr>
          <w:rFonts w:ascii="Arial" w:hAnsi="Arial" w:cs="Arial"/>
        </w:rPr>
        <w:t xml:space="preserve">    </w:t>
      </w:r>
    </w:p>
    <w:p w14:paraId="6FE379BC" w14:textId="77777777" w:rsidR="00E120EC" w:rsidRDefault="00E120EC" w:rsidP="00E120EC">
      <w:pPr>
        <w:pStyle w:val="Heading2"/>
      </w:pPr>
      <w:bookmarkStart w:id="122" w:name="_Toc361156524"/>
      <w:bookmarkStart w:id="123" w:name="_Toc368912292"/>
      <w:r>
        <w:t>Activity / Class Diagrams (as applicable)</w:t>
      </w:r>
      <w:bookmarkEnd w:id="122"/>
      <w:bookmarkEnd w:id="123"/>
    </w:p>
    <w:p w14:paraId="4FA0140C" w14:textId="277AB8B7" w:rsidR="161FD170" w:rsidRDefault="161FD170" w:rsidP="08194B78">
      <w:pPr>
        <w:pStyle w:val="BodyText"/>
        <w:rPr>
          <w:rFonts w:ascii="Arial" w:hAnsi="Arial" w:cs="Arial"/>
        </w:rPr>
      </w:pPr>
      <w:r w:rsidRPr="08194B78">
        <w:rPr>
          <w:rFonts w:ascii="Arial" w:hAnsi="Arial" w:cs="Arial"/>
        </w:rPr>
        <w:t>We have taken job as parent class and child classes as cut, bend</w:t>
      </w:r>
      <w:r w:rsidR="5DE182A2" w:rsidRPr="08194B78">
        <w:rPr>
          <w:rFonts w:ascii="Arial" w:hAnsi="Arial" w:cs="Arial"/>
        </w:rPr>
        <w:t xml:space="preserve">, polish, </w:t>
      </w:r>
      <w:proofErr w:type="gramStart"/>
      <w:r w:rsidR="5DE182A2" w:rsidRPr="08194B78">
        <w:rPr>
          <w:rFonts w:ascii="Arial" w:hAnsi="Arial" w:cs="Arial"/>
        </w:rPr>
        <w:t>pattern</w:t>
      </w:r>
      <w:proofErr w:type="gramEnd"/>
      <w:r w:rsidR="5DE182A2" w:rsidRPr="08194B78">
        <w:rPr>
          <w:rFonts w:ascii="Arial" w:hAnsi="Arial" w:cs="Arial"/>
        </w:rPr>
        <w:t>.</w:t>
      </w:r>
    </w:p>
    <w:p w14:paraId="48CE04A0" w14:textId="5124B40D" w:rsidR="3FDC32DB" w:rsidRDefault="3FDC32DB" w:rsidP="3FDC32DB">
      <w:pPr>
        <w:pStyle w:val="BodyText"/>
      </w:pPr>
      <w:bookmarkStart w:id="124" w:name="_Toc207768306"/>
      <w:bookmarkEnd w:id="117"/>
    </w:p>
    <w:p w14:paraId="53D72A35" w14:textId="77777777" w:rsidR="00F304DA" w:rsidRDefault="00F304DA" w:rsidP="00F304DA">
      <w:pPr>
        <w:pStyle w:val="Heading2"/>
      </w:pPr>
      <w:bookmarkStart w:id="125" w:name="_Toc368912302"/>
      <w:r w:rsidRPr="003602B9">
        <w:t>Language Support</w:t>
      </w:r>
      <w:bookmarkStart w:id="126" w:name="_Toc207768307"/>
      <w:bookmarkEnd w:id="124"/>
      <w:bookmarkEnd w:id="125"/>
    </w:p>
    <w:p w14:paraId="7FCC15C9" w14:textId="1DFDB00F" w:rsidR="01D61695" w:rsidRDefault="01D61695" w:rsidP="08194B78">
      <w:pPr>
        <w:pStyle w:val="BodyText"/>
        <w:rPr>
          <w:rFonts w:ascii="Arial" w:hAnsi="Arial" w:cs="Arial"/>
        </w:rPr>
      </w:pPr>
      <w:proofErr w:type="gramStart"/>
      <w:r w:rsidRPr="08194B78">
        <w:rPr>
          <w:rFonts w:ascii="Arial" w:hAnsi="Arial" w:cs="Arial"/>
        </w:rPr>
        <w:t>CPP on Linux, data structures</w:t>
      </w:r>
      <w:r w:rsidR="5DFC5A88" w:rsidRPr="08194B78">
        <w:rPr>
          <w:rFonts w:ascii="Arial" w:hAnsi="Arial" w:cs="Arial"/>
        </w:rPr>
        <w:t>, object-oriented programming.</w:t>
      </w:r>
      <w:proofErr w:type="gramEnd"/>
    </w:p>
    <w:p w14:paraId="0F7AD7D0" w14:textId="77777777" w:rsidR="00F304DA" w:rsidRDefault="00F304DA" w:rsidP="00F304DA">
      <w:pPr>
        <w:pStyle w:val="Heading2"/>
      </w:pPr>
      <w:bookmarkStart w:id="127" w:name="_Toc368912303"/>
      <w:r w:rsidRPr="003602B9">
        <w:t>User Desktop Requirements</w:t>
      </w:r>
      <w:bookmarkStart w:id="128" w:name="_Toc207768308"/>
      <w:bookmarkEnd w:id="126"/>
      <w:bookmarkEnd w:id="127"/>
    </w:p>
    <w:p w14:paraId="4C6D7E08" w14:textId="648DF60C" w:rsidR="12F3A2CB" w:rsidRDefault="12F3A2CB" w:rsidP="08194B78">
      <w:pPr>
        <w:pStyle w:val="BodyText"/>
        <w:rPr>
          <w:rFonts w:ascii="Arial" w:hAnsi="Arial" w:cs="Arial"/>
        </w:rPr>
      </w:pPr>
      <w:r w:rsidRPr="08194B78">
        <w:rPr>
          <w:rFonts w:ascii="Arial" w:hAnsi="Arial" w:cs="Arial"/>
        </w:rPr>
        <w:t xml:space="preserve">We use Putty and </w:t>
      </w:r>
      <w:proofErr w:type="spellStart"/>
      <w:r w:rsidRPr="08194B78">
        <w:rPr>
          <w:rFonts w:ascii="Arial" w:hAnsi="Arial" w:cs="Arial"/>
        </w:rPr>
        <w:t>winscp</w:t>
      </w:r>
      <w:proofErr w:type="spellEnd"/>
      <w:r w:rsidRPr="08194B78">
        <w:rPr>
          <w:rFonts w:ascii="Arial" w:hAnsi="Arial" w:cs="Arial"/>
        </w:rPr>
        <w:t xml:space="preserve"> as desktop Requirements.</w:t>
      </w:r>
    </w:p>
    <w:p w14:paraId="24A3DAAA" w14:textId="77777777" w:rsidR="00C57D33" w:rsidRDefault="00C57D33" w:rsidP="00C57D33">
      <w:pPr>
        <w:pStyle w:val="Heading2"/>
      </w:pPr>
      <w:bookmarkStart w:id="129" w:name="_Toc207768313"/>
      <w:bookmarkStart w:id="130" w:name="_Toc361155807"/>
      <w:bookmarkStart w:id="131" w:name="_Toc368912312"/>
      <w:bookmarkEnd w:id="128"/>
      <w:r>
        <w:t>Configuration</w:t>
      </w:r>
      <w:bookmarkEnd w:id="130"/>
      <w:bookmarkEnd w:id="131"/>
    </w:p>
    <w:p w14:paraId="6218F798" w14:textId="54CA27DC" w:rsidR="2C64674D" w:rsidRDefault="2C64674D" w:rsidP="08194B78">
      <w:pPr>
        <w:pStyle w:val="BodyText"/>
        <w:rPr>
          <w:rFonts w:ascii="Arial" w:eastAsia="Arial" w:hAnsi="Arial" w:cs="Arial"/>
        </w:rPr>
      </w:pPr>
      <w:proofErr w:type="gramStart"/>
      <w:r w:rsidRPr="08194B78">
        <w:rPr>
          <w:rFonts w:ascii="Arial" w:eastAsia="Arial" w:hAnsi="Arial" w:cs="Arial"/>
        </w:rPr>
        <w:t>Oper</w:t>
      </w:r>
      <w:r w:rsidR="734CDF59" w:rsidRPr="08194B78">
        <w:rPr>
          <w:rFonts w:ascii="Arial" w:eastAsia="Arial" w:hAnsi="Arial" w:cs="Arial"/>
        </w:rPr>
        <w:t>ating system,</w:t>
      </w:r>
      <w:r w:rsidR="6128892D" w:rsidRPr="08194B78">
        <w:rPr>
          <w:rFonts w:ascii="Arial" w:eastAsia="Arial" w:hAnsi="Arial" w:cs="Arial"/>
        </w:rPr>
        <w:t xml:space="preserve"> Processor.</w:t>
      </w:r>
      <w:proofErr w:type="gramEnd"/>
    </w:p>
    <w:p w14:paraId="0351B69D" w14:textId="1C01909C" w:rsidR="326EC64F" w:rsidRDefault="326EC64F" w:rsidP="08194B78">
      <w:pPr>
        <w:pStyle w:val="BodyText"/>
        <w:rPr>
          <w:rFonts w:ascii="Arial" w:eastAsia="Arial" w:hAnsi="Arial" w:cs="Arial"/>
        </w:rPr>
      </w:pPr>
      <w:r w:rsidRPr="08194B78">
        <w:rPr>
          <w:rFonts w:ascii="Arial" w:eastAsia="Arial" w:hAnsi="Arial" w:cs="Arial"/>
        </w:rPr>
        <w:t>4GB RAM</w:t>
      </w:r>
      <w:r>
        <w:t xml:space="preserve">, </w:t>
      </w:r>
      <w:r w:rsidR="3A8A5E6A" w:rsidRPr="08194B78">
        <w:rPr>
          <w:rFonts w:ascii="Arial" w:eastAsia="Arial" w:hAnsi="Arial" w:cs="Arial"/>
        </w:rPr>
        <w:t>Processor Intel</w:t>
      </w:r>
      <w:r w:rsidR="16B0A25E" w:rsidRPr="08194B78">
        <w:rPr>
          <w:rFonts w:ascii="Arial" w:eastAsia="Arial" w:hAnsi="Arial" w:cs="Arial"/>
        </w:rPr>
        <w:t xml:space="preserve"> (R) Core (TM) I3-7020U CPU @</w:t>
      </w:r>
      <w:r w:rsidR="3D409407" w:rsidRPr="08194B78">
        <w:rPr>
          <w:rFonts w:ascii="Arial" w:eastAsia="Arial" w:hAnsi="Arial" w:cs="Arial"/>
        </w:rPr>
        <w:t>, 64 bit operating system, x 64-based processor.</w:t>
      </w:r>
    </w:p>
    <w:p w14:paraId="7264F7D8" w14:textId="77777777" w:rsidR="00C57D33" w:rsidRDefault="00C57D33" w:rsidP="00C57D33">
      <w:pPr>
        <w:pStyle w:val="Heading3"/>
        <w:ind w:left="691"/>
      </w:pPr>
      <w:bookmarkStart w:id="132" w:name="_Toc361155809"/>
      <w:bookmarkStart w:id="133" w:name="_Toc368912314"/>
      <w:r>
        <w:lastRenderedPageBreak/>
        <w:t>Database</w:t>
      </w:r>
      <w:bookmarkEnd w:id="132"/>
      <w:bookmarkEnd w:id="133"/>
    </w:p>
    <w:p w14:paraId="719D7D8A" w14:textId="4C39D4E6" w:rsidR="0D4D3015" w:rsidRDefault="0D4D3015" w:rsidP="08194B78">
      <w:pPr>
        <w:pStyle w:val="BodyText"/>
      </w:pPr>
      <w:proofErr w:type="gramStart"/>
      <w:r w:rsidRPr="08194B78">
        <w:rPr>
          <w:rFonts w:ascii="Arial" w:hAnsi="Arial" w:cs="Arial"/>
        </w:rPr>
        <w:t>Operating system, processor, disk space, memory.</w:t>
      </w:r>
      <w:proofErr w:type="gramEnd"/>
    </w:p>
    <w:p w14:paraId="590EC60F" w14:textId="77777777" w:rsidR="00C57D33" w:rsidRDefault="00C57D33" w:rsidP="00C57D33">
      <w:pPr>
        <w:pStyle w:val="Heading3"/>
        <w:ind w:left="691"/>
      </w:pPr>
      <w:bookmarkStart w:id="134" w:name="_Toc361155810"/>
      <w:bookmarkStart w:id="135" w:name="_Toc368912315"/>
      <w:r>
        <w:t>Network</w:t>
      </w:r>
      <w:bookmarkEnd w:id="134"/>
      <w:bookmarkEnd w:id="135"/>
      <w:r>
        <w:t xml:space="preserve"> </w:t>
      </w:r>
    </w:p>
    <w:p w14:paraId="5BC5899E" w14:textId="736A67A2" w:rsidR="2F71EA6A" w:rsidRDefault="2F71EA6A" w:rsidP="08194B78">
      <w:pPr>
        <w:pStyle w:val="BodyText"/>
        <w:rPr>
          <w:rFonts w:ascii="Arial" w:hAnsi="Arial" w:cs="Arial"/>
        </w:rPr>
      </w:pPr>
      <w:r w:rsidRPr="08194B78">
        <w:rPr>
          <w:rFonts w:ascii="Arial" w:hAnsi="Arial" w:cs="Arial"/>
        </w:rPr>
        <w:t>Network is a process of assigning network settings, policies, flows and controls</w:t>
      </w:r>
      <w:r w:rsidR="583B0FEC" w:rsidRPr="08194B78">
        <w:rPr>
          <w:rFonts w:ascii="Arial" w:hAnsi="Arial" w:cs="Arial"/>
        </w:rPr>
        <w:t xml:space="preserve">. In a virtual </w:t>
      </w:r>
      <w:r w:rsidR="1CD0927A" w:rsidRPr="08194B78">
        <w:rPr>
          <w:rFonts w:ascii="Arial" w:hAnsi="Arial" w:cs="Arial"/>
        </w:rPr>
        <w:t xml:space="preserve">network, </w:t>
      </w:r>
      <w:proofErr w:type="spellStart"/>
      <w:proofErr w:type="gramStart"/>
      <w:r w:rsidR="1CD0927A" w:rsidRPr="08194B78">
        <w:rPr>
          <w:rFonts w:ascii="Arial" w:hAnsi="Arial" w:cs="Arial"/>
        </w:rPr>
        <w:t>its</w:t>
      </w:r>
      <w:proofErr w:type="spellEnd"/>
      <w:proofErr w:type="gramEnd"/>
      <w:r w:rsidR="1CD0927A" w:rsidRPr="08194B78">
        <w:rPr>
          <w:rFonts w:ascii="Arial" w:hAnsi="Arial" w:cs="Arial"/>
        </w:rPr>
        <w:t xml:space="preserve"> easier to make network configuration changes</w:t>
      </w:r>
      <w:r w:rsidR="3135253B" w:rsidRPr="08194B78">
        <w:rPr>
          <w:rFonts w:ascii="Arial" w:hAnsi="Arial" w:cs="Arial"/>
        </w:rPr>
        <w:t xml:space="preserve"> because physical network devices appliances are replaced by software removing the need for </w:t>
      </w:r>
      <w:r w:rsidR="72904009" w:rsidRPr="08194B78">
        <w:rPr>
          <w:rFonts w:ascii="Arial" w:hAnsi="Arial" w:cs="Arial"/>
        </w:rPr>
        <w:t>extensive manual configuration.</w:t>
      </w:r>
      <w:r w:rsidR="583B0FEC" w:rsidRPr="08194B78">
        <w:rPr>
          <w:rFonts w:ascii="Arial" w:hAnsi="Arial" w:cs="Arial"/>
        </w:rPr>
        <w:t xml:space="preserve"> </w:t>
      </w:r>
    </w:p>
    <w:p w14:paraId="40A35EEB" w14:textId="77777777" w:rsidR="00C57D33" w:rsidRDefault="00C57D33" w:rsidP="00C57D33">
      <w:pPr>
        <w:pStyle w:val="Heading3"/>
        <w:ind w:left="691"/>
      </w:pPr>
      <w:bookmarkStart w:id="136" w:name="_Toc361155811"/>
      <w:bookmarkStart w:id="137" w:name="_Toc368912316"/>
      <w:r>
        <w:t>Desktop</w:t>
      </w:r>
      <w:bookmarkEnd w:id="136"/>
      <w:bookmarkEnd w:id="137"/>
    </w:p>
    <w:p w14:paraId="2F8BDF87" w14:textId="6C6875DE" w:rsidR="38E87B32" w:rsidRDefault="38E87B32" w:rsidP="08194B78">
      <w:pPr>
        <w:pStyle w:val="BodyText"/>
        <w:rPr>
          <w:rFonts w:ascii="Arial" w:hAnsi="Arial" w:cs="Arial"/>
        </w:rPr>
      </w:pPr>
      <w:r w:rsidRPr="08194B78">
        <w:rPr>
          <w:rFonts w:ascii="Arial" w:hAnsi="Arial" w:cs="Arial"/>
        </w:rPr>
        <w:t>Linux OS,</w:t>
      </w:r>
    </w:p>
    <w:bookmarkEnd w:id="129"/>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38"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1A7E3" w14:textId="77777777" w:rsidR="00C333EF" w:rsidRDefault="00C333EF">
      <w:r>
        <w:separator/>
      </w:r>
    </w:p>
  </w:endnote>
  <w:endnote w:type="continuationSeparator" w:id="0">
    <w:p w14:paraId="24B95A8E" w14:textId="77777777" w:rsidR="00C333EF" w:rsidRDefault="00C33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935BC" w14:textId="77777777" w:rsidR="003B1009" w:rsidRDefault="003B10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CF6B40" w14:textId="77777777" w:rsidR="003B1009" w:rsidRDefault="003B10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40521" w14:textId="70CF281A" w:rsidR="003B1009" w:rsidRDefault="003B1009" w:rsidP="00566298">
    <w:pPr>
      <w:pStyle w:val="Footer"/>
      <w:pBdr>
        <w:top w:val="single" w:sz="4" w:space="1" w:color="auto"/>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Pr>
        <w:rFonts w:cs="Arial"/>
        <w:noProof/>
        <w:sz w:val="16"/>
        <w:szCs w:val="16"/>
        <w:lang w:val="en-GB"/>
      </w:rPr>
      <w:t>2022</w:t>
    </w:r>
    <w:r>
      <w:rPr>
        <w:rFonts w:cs="Arial"/>
        <w:sz w:val="16"/>
        <w:szCs w:val="16"/>
        <w:lang w:val="en-GB"/>
      </w:rPr>
      <w:fldChar w:fldCharType="end"/>
    </w:r>
    <w:r>
      <w:rPr>
        <w:rFonts w:cs="Arial"/>
        <w:sz w:val="16"/>
        <w:szCs w:val="16"/>
        <w:lang w:val="en-GB"/>
      </w:rPr>
      <w:t xml:space="preserve"> </w:t>
    </w:r>
    <w:proofErr w:type="spellStart"/>
    <w:r>
      <w:rPr>
        <w:rFonts w:cs="Arial"/>
        <w:sz w:val="16"/>
        <w:szCs w:val="16"/>
        <w:lang w:val="en-GB"/>
      </w:rPr>
      <w:t>Capgemini</w:t>
    </w:r>
    <w:proofErr w:type="spellEnd"/>
    <w:r>
      <w:rPr>
        <w:rFonts w:cs="Arial"/>
        <w:sz w:val="16"/>
        <w:szCs w:val="16"/>
        <w:lang w:val="en-GB"/>
      </w:rPr>
      <w:t xml:space="preserve"> - All rights reserved</w:t>
    </w:r>
    <w:r>
      <w:tab/>
      <w:t>Standard Template Version 2.2</w:t>
    </w:r>
    <w:r>
      <w:tab/>
      <w:t xml:space="preserve">Page </w:t>
    </w:r>
    <w:r>
      <w:fldChar w:fldCharType="begin"/>
    </w:r>
    <w:r>
      <w:instrText xml:space="preserve"> PAGE </w:instrText>
    </w:r>
    <w:r>
      <w:fldChar w:fldCharType="separate"/>
    </w:r>
    <w:r w:rsidR="003806A9">
      <w:rPr>
        <w:noProof/>
      </w:rPr>
      <w:t>3</w:t>
    </w:r>
    <w:r>
      <w:rPr>
        <w:noProof/>
      </w:rPr>
      <w:fldChar w:fldCharType="end"/>
    </w:r>
    <w:r>
      <w:t xml:space="preserve"> of </w:t>
    </w:r>
    <w:fldSimple w:instr=" NUMPAGES ">
      <w:r w:rsidR="003806A9">
        <w:rPr>
          <w:noProof/>
        </w:rPr>
        <w:t>9</w:t>
      </w:r>
    </w:fldSimple>
    <w:r>
      <w:tab/>
    </w:r>
  </w:p>
  <w:p w14:paraId="63E5AC1C" w14:textId="77777777" w:rsidR="003B1009" w:rsidRDefault="003B1009"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21E122F1" w:rsidR="003B1009" w:rsidRPr="00566298" w:rsidRDefault="003B1009" w:rsidP="00566298">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Pr>
        <w:bCs/>
        <w:i/>
        <w:noProof/>
        <w:snapToGrid w:val="0"/>
        <w:sz w:val="14"/>
      </w:rPr>
      <w:t>12/02/2022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CC596" w14:textId="77777777" w:rsidR="00C333EF" w:rsidRDefault="00C333EF">
      <w:r>
        <w:separator/>
      </w:r>
    </w:p>
  </w:footnote>
  <w:footnote w:type="continuationSeparator" w:id="0">
    <w:p w14:paraId="48E636A5" w14:textId="77777777" w:rsidR="00C333EF" w:rsidRDefault="00C33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D9F30" w14:textId="77777777" w:rsidR="003B1009" w:rsidRDefault="003B1009">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xmlns:a14="http://schemas.microsoft.com/office/drawing/2010/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F6E6" w14:textId="77777777" w:rsidR="003B1009" w:rsidRDefault="003B1009">
    <w:pPr>
      <w:pStyle w:val="Header"/>
      <w:pBdr>
        <w:bottom w:val="single" w:sz="4" w:space="1" w:color="auto"/>
      </w:pBdr>
    </w:pPr>
    <w:r>
      <w:t xml:space="preserve">                                             </w:t>
    </w:r>
  </w:p>
  <w:p w14:paraId="623D9611" w14:textId="77777777" w:rsidR="003B1009" w:rsidRDefault="003B1009">
    <w:pPr>
      <w:pStyle w:val="Header"/>
    </w:pPr>
  </w:p>
</w:hdr>
</file>

<file path=word/intelligence2.xml><?xml version="1.0" encoding="utf-8"?>
<int2:intelligence xmlns:int2="http://schemas.microsoft.com/office/intelligence/2020/intelligence">
  <int2:observations>
    <int2:bookmark int2:bookmarkName="_Int_0samDwHv" int2:invalidationBookmarkName="" int2:hashCode="Z4B8SJHfjSQNq7" int2:id="7HEeqWUS"/>
    <int2:bookmark int2:bookmarkName="_Int_4pxnS9jF" int2:invalidationBookmarkName="" int2:hashCode="Z+JIHVfxnM/X1O" int2:id="eYFsmZlM"/>
    <int2:bookmark int2:bookmarkName="_Int_fkiLJFK3" int2:invalidationBookmarkName="" int2:hashCode="iPLv2mxo/he4RW" int2:id="uKw2EsgJ"/>
    <int2:bookmark int2:bookmarkName="_Int_g4FhZBT0" int2:invalidationBookmarkName="" int2:hashCode="CJ86fbffNn16yN" int2:id="yeSU0Rlu"/>
    <int2:bookmark int2:bookmarkName="_Int_K4gt8T4L" int2:invalidationBookmarkName="" int2:hashCode="7+MOMQaU3mtA2y" int2:id="jBQrS8jj"/>
    <int2:bookmark int2:bookmarkName="_Int_45YShcKe" int2:invalidationBookmarkName="" int2:hashCode="E5Be1UnRR/L12G" int2:id="dkztYoGN"/>
    <int2:bookmark int2:bookmarkName="_Int_KGhFgjKD" int2:invalidationBookmarkName="" int2:hashCode="npOK4Wl5HhOu13" int2:id="rsH3D5xX"/>
    <int2:bookmark int2:bookmarkName="_Int_J8ogxf36" int2:invalidationBookmarkName="" int2:hashCode="SwP19zzZ8HZ4Eg" int2:id="Ahgffcfk"/>
    <int2:bookmark int2:bookmarkName="_Int_eUDJNda1" int2:invalidationBookmarkName="" int2:hashCode="QoMGbvJ7S6xMcL" int2:id="3DkLpg9B"/>
    <int2:bookmark int2:bookmarkName="_Int_GPtqd6v5" int2:invalidationBookmarkName="" int2:hashCode="YyGJkRQGuq26Z7" int2:id="ZB8UvQGq"/>
    <int2:bookmark int2:bookmarkName="_Int_GPtqd6v5" int2:invalidationBookmarkName="" int2:hashCode="GTtkn1jN0u8gK1" int2:id="lf57Vd7N"/>
    <int2:bookmark int2:bookmarkName="_Int_IanqTaBo" int2:invalidationBookmarkName="" int2:hashCode="pI5Q+N9o1Xm4xZ" int2:id="LbkHphcS"/>
    <int2:bookmark int2:bookmarkName="_Int_lijyXxS5" int2:invalidationBookmarkName="" int2:hashCode="PDPzFV+NR2Ns/Y" int2:id="pmNbZBrf"/>
    <int2:bookmark int2:bookmarkName="_Int_JsX4Ps4p" int2:invalidationBookmarkName="" int2:hashCode="ehBHOJc1c7Y/E7" int2:id="zEwSqGEO"/>
    <int2:bookmark int2:bookmarkName="_Int_ZV24Npou" int2:invalidationBookmarkName="" int2:hashCode="Tk2G0f7z7jDAd5" int2:id="0UGGECXv"/>
    <int2:bookmark int2:bookmarkName="_Int_9jR40Aym" int2:invalidationBookmarkName="" int2:hashCode="/JogKg3ogJS8fR" int2:id="sNpkXpAb"/>
    <int2:bookmark int2:bookmarkName="_Int_aG9HWf1K" int2:invalidationBookmarkName="" int2:hashCode="DeYyEgvEo0kjgK" int2:id="Qxgyutvy"/>
    <int2:bookmark int2:bookmarkName="_Int_W4Bl9d51" int2:invalidationBookmarkName="" int2:hashCode="MZ4yho6UwkxKi7" int2:id="SK9nszHM"/>
    <int2:bookmark int2:bookmarkName="_Int_mxrTUrk4" int2:invalidationBookmarkName="" int2:hashCode="+4ic2ZpM99gY9b" int2:id="fR7QHLU7"/>
    <int2:bookmark int2:bookmarkName="_Int_eqQFRz2X" int2:invalidationBookmarkName="" int2:hashCode="YKQaZewCbtwL+T" int2:id="Qs2JDDIK"/>
    <int2:bookmark int2:bookmarkName="_Int_IlPyNzRv" int2:invalidationBookmarkName="" int2:hashCode="Ja42EMs65HzmMm" int2:id="hcDXMOTJ"/>
    <int2:bookmark int2:bookmarkName="_Int_UxmaMEpJ" int2:invalidationBookmarkName="" int2:hashCode="bM9yCuKmW/Qg0w" int2:id="tp1tlVR0"/>
    <int2:bookmark int2:bookmarkName="_Int_uMiFsBRL" int2:invalidationBookmarkName="" int2:hashCode="0gBcwgbMv97fK+" int2:id="w9uB6fZ3"/>
    <int2:bookmark int2:bookmarkName="_Int_ROt8a1sH" int2:invalidationBookmarkName="" int2:hashCode="eBfFKyVge+Z86T" int2:id="WWinaCxR"/>
    <int2:bookmark int2:bookmarkName="_Int_VS6Rdvic" int2:invalidationBookmarkName="" int2:hashCode="CDfT43FiooiyPG" int2:id="Iy6Hu55V"/>
    <int2:bookmark int2:bookmarkName="_Int_ROt8a1sH" int2:invalidationBookmarkName="" int2:hashCode="VdWhkVVHhj27Cn" int2:id="lGGMUn6X"/>
    <int2:bookmark int2:bookmarkName="_Int_kTdSmKFE" int2:invalidationBookmarkName="" int2:hashCode="DJYOxB6AZDZjbv" int2:id="509EXYt0"/>
    <int2:bookmark int2:bookmarkName="_Int_EUrgWRKq" int2:invalidationBookmarkName="" int2:hashCode="3RdRKR8J8WCkCw" int2:id="rbalMbvg"/>
    <int2:bookmark int2:bookmarkName="_Int_cZpB2c4Q" int2:invalidationBookmarkName="" int2:hashCode="EKfVRiCjujWowj" int2:id="OGqUdS9r"/>
    <int2:bookmark int2:bookmarkName="_Int_9YLStipv" int2:invalidationBookmarkName="" int2:hashCode="eBAqmTBPdqCbm3" int2:id="gOToU8s9"/>
    <int2:bookmark int2:bookmarkName="_Int_uukkNURJ" int2:invalidationBookmarkName="" int2:hashCode="4RRRErIzLDBuVq" int2:id="wYiohtRs"/>
    <int2:bookmark int2:bookmarkName="_Int_S1EpVwje" int2:invalidationBookmarkName="" int2:hashCode="sB64g7ygvhuIAr" int2:id="nvNMXuN2"/>
    <int2:bookmark int2:bookmarkName="_Int_FiYeNodH" int2:invalidationBookmarkName="" int2:hashCode="hoEggv0ILjndbI" int2:id="gS17JPVl"/>
    <int2:bookmark int2:bookmarkName="_Int_QKZQ7GIp" int2:invalidationBookmarkName="" int2:hashCode="7biqZ60KTudtDQ" int2:id="rRiAeM7r"/>
    <int2:bookmark int2:bookmarkName="_Int_4lshqtRa" int2:invalidationBookmarkName="" int2:hashCode="VOS7KE23y81YY/" int2:id="1w5klSKh"/>
    <int2:bookmark int2:bookmarkName="_Int_TDSfIOQ3" int2:invalidationBookmarkName="" int2:hashCode="YaGuWS0nu5CO0h" int2:id="62mCkrMW"/>
    <int2:bookmark int2:bookmarkName="_Int_qdPzU5a3" int2:invalidationBookmarkName="" int2:hashCode="+1BqxpcxcOcXMB" int2:id="al20hB8T"/>
    <int2:bookmark int2:bookmarkName="_Int_X6mxdVPi" int2:invalidationBookmarkName="" int2:hashCode="WvE5VKZ+qylztK" int2:id="5COm7dNz"/>
    <int2:bookmark int2:bookmarkName="_Int_19kDfFZc" int2:invalidationBookmarkName="" int2:hashCode="eBfFKyVge+Z86T" int2:id="EQK6ryto"/>
    <int2:bookmark int2:bookmarkName="_Int_l7E4Lo5R" int2:invalidationBookmarkName="" int2:hashCode="MXmmXv8lI7veU8" int2:id="1dztZ2kT"/>
    <int2:bookmark int2:bookmarkName="_Int_5Q0vl6CP" int2:invalidationBookmarkName="" int2:hashCode="EtxREkjpJ0+892" int2:id="T8T3z0YC"/>
    <int2:bookmark int2:bookmarkName="_Int_vhQa7Yo3" int2:invalidationBookmarkName="" int2:hashCode="7bBImyNfXzlwbP" int2:id="YzH749EI"/>
    <int2:bookmark int2:bookmarkName="_Int_zsif3tWh" int2:invalidationBookmarkName="" int2:hashCode="UMDS2DzhAikoC0" int2:id="tD8z3U0d"/>
    <int2:bookmark int2:bookmarkName="_Int_CwYgy3zi" int2:invalidationBookmarkName="" int2:hashCode="XVi6tV4UcUGMf1" int2:id="BzGPIHCi"/>
    <int2:bookmark int2:bookmarkName="_Int_ni03Y3bp" int2:invalidationBookmarkName="" int2:hashCode="AB31qmcwSd/nyv" int2:id="zeO4tAm1"/>
    <int2:bookmark int2:bookmarkName="_Int_tQMaTIR6" int2:invalidationBookmarkName="" int2:hashCode="DJYOxB6AZDZjbv" int2:id="riI58PLk"/>
    <int2:bookmark int2:bookmarkName="_Int_kTsdDQcT" int2:invalidationBookmarkName="" int2:hashCode="0qBNcTAaiRUhfd" int2:id="xa0MtOjz"/>
    <int2:bookmark int2:bookmarkName="_Int_i1C3L5WD" int2:invalidationBookmarkName="" int2:hashCode="8P7X5JMjApFrTp" int2:id="rPZRD8vK"/>
    <int2:bookmark int2:bookmarkName="_Int_bW2J1PSS" int2:invalidationBookmarkName="" int2:hashCode="oPuCG9r5Ptmh8e" int2:id="kNlv3px8"/>
    <int2:bookmark int2:bookmarkName="_Int_joG1Pnze" int2:invalidationBookmarkName="" int2:hashCode="M1oFqduLr4+Q+N" int2:id="1vQv3CiY"/>
    <int2:bookmark int2:bookmarkName="_Int_OkqWmdBU" int2:invalidationBookmarkName="" int2:hashCode="xS62ZPdueQBSWH" int2:id="UarNGqnn"/>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C51595"/>
    <w:multiLevelType w:val="multilevel"/>
    <w:tmpl w:val="84149C7E"/>
    <w:numStyleLink w:val="Headings2"/>
  </w:abstractNum>
  <w:abstractNum w:abstractNumId="7">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7E4583"/>
    <w:multiLevelType w:val="multilevel"/>
    <w:tmpl w:val="0ABC3322"/>
    <w:numStyleLink w:val="Headings"/>
  </w:abstractNum>
  <w:abstractNum w:abstractNumId="9">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nsid w:val="72457E5D"/>
    <w:multiLevelType w:val="multilevel"/>
    <w:tmpl w:val="84149C7E"/>
    <w:styleLink w:val="Headings2"/>
    <w:lvl w:ilvl="0">
      <w:start w:val="1"/>
      <w:numFmt w:val="decimal"/>
      <w:pStyle w:val="Heading1"/>
      <w:suff w:val="space"/>
      <w:lvlText w:val="%1."/>
      <w:lvlJc w:val="left"/>
      <w:pPr>
        <w:ind w:left="4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57"/>
    <w:rsid w:val="000324B3"/>
    <w:rsid w:val="00032C69"/>
    <w:rsid w:val="00050714"/>
    <w:rsid w:val="00065178"/>
    <w:rsid w:val="000A3F25"/>
    <w:rsid w:val="000BCC3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3806A9"/>
    <w:rsid w:val="003B100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C21"/>
    <w:rsid w:val="00C333EF"/>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 w:val="01D61695"/>
    <w:rsid w:val="02403A7B"/>
    <w:rsid w:val="0347B076"/>
    <w:rsid w:val="03C6E395"/>
    <w:rsid w:val="042C2A30"/>
    <w:rsid w:val="05A8E3F5"/>
    <w:rsid w:val="0636AFD4"/>
    <w:rsid w:val="068A1BEC"/>
    <w:rsid w:val="06E2E4DE"/>
    <w:rsid w:val="06FA8341"/>
    <w:rsid w:val="074BCE05"/>
    <w:rsid w:val="0756377B"/>
    <w:rsid w:val="07D05846"/>
    <w:rsid w:val="080DC10A"/>
    <w:rsid w:val="08194B78"/>
    <w:rsid w:val="08658CE2"/>
    <w:rsid w:val="093E067D"/>
    <w:rsid w:val="09B3E2BE"/>
    <w:rsid w:val="0A015D43"/>
    <w:rsid w:val="0AE1C369"/>
    <w:rsid w:val="0BF29125"/>
    <w:rsid w:val="0C066B41"/>
    <w:rsid w:val="0C373C15"/>
    <w:rsid w:val="0D278701"/>
    <w:rsid w:val="0D4D3015"/>
    <w:rsid w:val="0DD30C76"/>
    <w:rsid w:val="0DD5CE02"/>
    <w:rsid w:val="0E19642B"/>
    <w:rsid w:val="0F0A2253"/>
    <w:rsid w:val="0F326F17"/>
    <w:rsid w:val="11C807CE"/>
    <w:rsid w:val="11E63AD4"/>
    <w:rsid w:val="1209AA9F"/>
    <w:rsid w:val="12ECD54E"/>
    <w:rsid w:val="12F3A2CB"/>
    <w:rsid w:val="130C7F5C"/>
    <w:rsid w:val="13168B5A"/>
    <w:rsid w:val="13C3A6A6"/>
    <w:rsid w:val="142AD071"/>
    <w:rsid w:val="14705EF6"/>
    <w:rsid w:val="1535D944"/>
    <w:rsid w:val="15C6A0D2"/>
    <w:rsid w:val="161FD170"/>
    <w:rsid w:val="169DC47E"/>
    <w:rsid w:val="16B0A25E"/>
    <w:rsid w:val="16B2763F"/>
    <w:rsid w:val="1708FC31"/>
    <w:rsid w:val="179114C7"/>
    <w:rsid w:val="187047D6"/>
    <w:rsid w:val="18E51937"/>
    <w:rsid w:val="192BF832"/>
    <w:rsid w:val="1966D7FB"/>
    <w:rsid w:val="19B6227F"/>
    <w:rsid w:val="19E4EFF2"/>
    <w:rsid w:val="19EA1701"/>
    <w:rsid w:val="1A19BFCD"/>
    <w:rsid w:val="1A4DFB07"/>
    <w:rsid w:val="1A60FC52"/>
    <w:rsid w:val="1C1CB9F9"/>
    <w:rsid w:val="1C4B5D8D"/>
    <w:rsid w:val="1CC7CD7E"/>
    <w:rsid w:val="1CD0927A"/>
    <w:rsid w:val="1D8D2AF7"/>
    <w:rsid w:val="1DC04CF2"/>
    <w:rsid w:val="1DE72DEE"/>
    <w:rsid w:val="1E00564B"/>
    <w:rsid w:val="1EF531FB"/>
    <w:rsid w:val="1F5C1D53"/>
    <w:rsid w:val="20A59145"/>
    <w:rsid w:val="2122B9AC"/>
    <w:rsid w:val="21710FC7"/>
    <w:rsid w:val="2172E81F"/>
    <w:rsid w:val="217A8584"/>
    <w:rsid w:val="218D0D04"/>
    <w:rsid w:val="21CE50D4"/>
    <w:rsid w:val="22F02191"/>
    <w:rsid w:val="231655E5"/>
    <w:rsid w:val="23555CA4"/>
    <w:rsid w:val="23D5A723"/>
    <w:rsid w:val="244F87CE"/>
    <w:rsid w:val="24764D57"/>
    <w:rsid w:val="259CF4C1"/>
    <w:rsid w:val="25EAEBE0"/>
    <w:rsid w:val="2612EDC9"/>
    <w:rsid w:val="266E4433"/>
    <w:rsid w:val="269E0BE7"/>
    <w:rsid w:val="26E4C93E"/>
    <w:rsid w:val="270D47E5"/>
    <w:rsid w:val="274E947F"/>
    <w:rsid w:val="286AAD1C"/>
    <w:rsid w:val="28F762AD"/>
    <w:rsid w:val="291AA810"/>
    <w:rsid w:val="2A37D11D"/>
    <w:rsid w:val="2A44E8A7"/>
    <w:rsid w:val="2B8AD055"/>
    <w:rsid w:val="2BC790AB"/>
    <w:rsid w:val="2BD3A17E"/>
    <w:rsid w:val="2C518244"/>
    <w:rsid w:val="2C64674D"/>
    <w:rsid w:val="2E91BCD2"/>
    <w:rsid w:val="2ED6B2C6"/>
    <w:rsid w:val="2F0A3D08"/>
    <w:rsid w:val="2F713DC4"/>
    <w:rsid w:val="2F71EA6A"/>
    <w:rsid w:val="2F8B0961"/>
    <w:rsid w:val="2FA10F9F"/>
    <w:rsid w:val="2FCC4D31"/>
    <w:rsid w:val="305E4178"/>
    <w:rsid w:val="30CAF2B2"/>
    <w:rsid w:val="30F64A84"/>
    <w:rsid w:val="3135253B"/>
    <w:rsid w:val="31C95D94"/>
    <w:rsid w:val="31F1BDB8"/>
    <w:rsid w:val="3229BAA5"/>
    <w:rsid w:val="326EC64F"/>
    <w:rsid w:val="3481B7A7"/>
    <w:rsid w:val="35ABF3D3"/>
    <w:rsid w:val="376F7BC7"/>
    <w:rsid w:val="3796E423"/>
    <w:rsid w:val="37DAAD80"/>
    <w:rsid w:val="38E87B32"/>
    <w:rsid w:val="398A805C"/>
    <w:rsid w:val="3A4F7EA1"/>
    <w:rsid w:val="3A6AE682"/>
    <w:rsid w:val="3A8A5E6A"/>
    <w:rsid w:val="3ACD87CB"/>
    <w:rsid w:val="3B89F6D1"/>
    <w:rsid w:val="3BA54472"/>
    <w:rsid w:val="3BA736D1"/>
    <w:rsid w:val="3BBA5A52"/>
    <w:rsid w:val="3C20F28C"/>
    <w:rsid w:val="3D2DB627"/>
    <w:rsid w:val="3D409407"/>
    <w:rsid w:val="3D63D598"/>
    <w:rsid w:val="3E722C46"/>
    <w:rsid w:val="3ECB7D74"/>
    <w:rsid w:val="3EDED793"/>
    <w:rsid w:val="3F239298"/>
    <w:rsid w:val="3F3E57A5"/>
    <w:rsid w:val="3F6A3FE9"/>
    <w:rsid w:val="3FDC32DB"/>
    <w:rsid w:val="400DFCA7"/>
    <w:rsid w:val="4074A318"/>
    <w:rsid w:val="4139DB6D"/>
    <w:rsid w:val="4144029D"/>
    <w:rsid w:val="41512AE7"/>
    <w:rsid w:val="419A21DE"/>
    <w:rsid w:val="41E48869"/>
    <w:rsid w:val="4295A275"/>
    <w:rsid w:val="432A21D4"/>
    <w:rsid w:val="439ACB2D"/>
    <w:rsid w:val="442F8133"/>
    <w:rsid w:val="4430DFF2"/>
    <w:rsid w:val="44717C2F"/>
    <w:rsid w:val="44E89A20"/>
    <w:rsid w:val="4579ABBF"/>
    <w:rsid w:val="458C8441"/>
    <w:rsid w:val="45D0D64D"/>
    <w:rsid w:val="466B4224"/>
    <w:rsid w:val="467D3E2B"/>
    <w:rsid w:val="46EAEAC3"/>
    <w:rsid w:val="474FEB3B"/>
    <w:rsid w:val="486E3C50"/>
    <w:rsid w:val="49436800"/>
    <w:rsid w:val="4A82D8DF"/>
    <w:rsid w:val="4AC4A718"/>
    <w:rsid w:val="4ACC3261"/>
    <w:rsid w:val="4B11E9B5"/>
    <w:rsid w:val="4D705107"/>
    <w:rsid w:val="4DF86106"/>
    <w:rsid w:val="4E5E203D"/>
    <w:rsid w:val="4E765409"/>
    <w:rsid w:val="503896C8"/>
    <w:rsid w:val="50AADFAB"/>
    <w:rsid w:val="515ADA9F"/>
    <w:rsid w:val="5193C736"/>
    <w:rsid w:val="51A3D7EB"/>
    <w:rsid w:val="51CB41F4"/>
    <w:rsid w:val="522A99CD"/>
    <w:rsid w:val="522E84C9"/>
    <w:rsid w:val="52E7CA7C"/>
    <w:rsid w:val="530736B5"/>
    <w:rsid w:val="53364B95"/>
    <w:rsid w:val="53B1E582"/>
    <w:rsid w:val="53DF928B"/>
    <w:rsid w:val="54222102"/>
    <w:rsid w:val="54A8A95A"/>
    <w:rsid w:val="55BDF163"/>
    <w:rsid w:val="569E5789"/>
    <w:rsid w:val="5759C1C4"/>
    <w:rsid w:val="57F3D035"/>
    <w:rsid w:val="58191302"/>
    <w:rsid w:val="5820FF8D"/>
    <w:rsid w:val="583B0FEC"/>
    <w:rsid w:val="58849DF0"/>
    <w:rsid w:val="59BCCFEE"/>
    <w:rsid w:val="5AA59D4D"/>
    <w:rsid w:val="5B58A04F"/>
    <w:rsid w:val="5BEAA470"/>
    <w:rsid w:val="5CAE18FB"/>
    <w:rsid w:val="5DE182A2"/>
    <w:rsid w:val="5DFC5A88"/>
    <w:rsid w:val="5E28B238"/>
    <w:rsid w:val="5EC9137C"/>
    <w:rsid w:val="5F5E3ECD"/>
    <w:rsid w:val="5FE76491"/>
    <w:rsid w:val="6064E3DD"/>
    <w:rsid w:val="610DB147"/>
    <w:rsid w:val="6128892D"/>
    <w:rsid w:val="618334F2"/>
    <w:rsid w:val="619C9B25"/>
    <w:rsid w:val="61E6FABF"/>
    <w:rsid w:val="6247B522"/>
    <w:rsid w:val="62931009"/>
    <w:rsid w:val="629EB32B"/>
    <w:rsid w:val="634DA8E7"/>
    <w:rsid w:val="63DBF62C"/>
    <w:rsid w:val="63E47B7E"/>
    <w:rsid w:val="640091BD"/>
    <w:rsid w:val="6470F912"/>
    <w:rsid w:val="648FD111"/>
    <w:rsid w:val="64BB138A"/>
    <w:rsid w:val="65B25579"/>
    <w:rsid w:val="660CC973"/>
    <w:rsid w:val="66145677"/>
    <w:rsid w:val="66700C48"/>
    <w:rsid w:val="68846FB5"/>
    <w:rsid w:val="692B41D8"/>
    <w:rsid w:val="69F138A1"/>
    <w:rsid w:val="6A60F3E7"/>
    <w:rsid w:val="6AD43803"/>
    <w:rsid w:val="6B437D6B"/>
    <w:rsid w:val="6BD3FDBE"/>
    <w:rsid w:val="6C60C7F6"/>
    <w:rsid w:val="6C62E29A"/>
    <w:rsid w:val="6D4391D3"/>
    <w:rsid w:val="6DD49EFB"/>
    <w:rsid w:val="6E0E6E70"/>
    <w:rsid w:val="6E4C8F6A"/>
    <w:rsid w:val="6E779D1E"/>
    <w:rsid w:val="6F619EC9"/>
    <w:rsid w:val="6F6FD7E3"/>
    <w:rsid w:val="709C53EC"/>
    <w:rsid w:val="70F74683"/>
    <w:rsid w:val="719D6107"/>
    <w:rsid w:val="721EC58E"/>
    <w:rsid w:val="7247D199"/>
    <w:rsid w:val="72516552"/>
    <w:rsid w:val="7272487E"/>
    <w:rsid w:val="72904009"/>
    <w:rsid w:val="72CFAC46"/>
    <w:rsid w:val="72FFDDD3"/>
    <w:rsid w:val="734CDF59"/>
    <w:rsid w:val="75538B13"/>
    <w:rsid w:val="769E9F39"/>
    <w:rsid w:val="76D90E54"/>
    <w:rsid w:val="777FC549"/>
    <w:rsid w:val="77C2B39B"/>
    <w:rsid w:val="78E55FE5"/>
    <w:rsid w:val="792C05FF"/>
    <w:rsid w:val="79C4C140"/>
    <w:rsid w:val="7AAEAE03"/>
    <w:rsid w:val="7ABBC58D"/>
    <w:rsid w:val="7C1AD598"/>
    <w:rsid w:val="7C7D67D9"/>
    <w:rsid w:val="7DA12600"/>
    <w:rsid w:val="7DD00C2C"/>
    <w:rsid w:val="7E30430E"/>
    <w:rsid w:val="7E3DD838"/>
    <w:rsid w:val="7E4D7890"/>
    <w:rsid w:val="7E7C1C24"/>
    <w:rsid w:val="7E7C4837"/>
    <w:rsid w:val="7EC1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ind w:left="403"/>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ind w:left="403"/>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footnotes" Target="footnotes.xml"/><Relationship Id="rId19" Type="http://schemas.openxmlformats.org/officeDocument/2006/relationships/fontTable" Target="fontTable.xml"/><Relationship Id="Ra7ae3e38fa5f486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BAD7EC-1315-4D1F-9A62-5504CA2E9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4BFA714C-26AE-46D7-8ABB-C0C074CD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Template>
  <TotalTime>13</TotalTime>
  <Pages>9</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dell</cp:lastModifiedBy>
  <cp:revision>9</cp:revision>
  <dcterms:created xsi:type="dcterms:W3CDTF">2022-03-08T15:07:00Z</dcterms:created>
  <dcterms:modified xsi:type="dcterms:W3CDTF">2022-12-02T01:51:00Z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