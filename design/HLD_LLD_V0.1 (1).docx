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noSpellErr="1" w14:textId="36B06E2B">
      <w:pPr>
        <w:pStyle w:val="Normal"/>
        <w:tabs>
          <w:tab w:val="left" w:leader="none" w:pos="2268"/>
        </w:tabs>
        <w:ind w:left="0" w:hanging="0"/>
        <w:jc w:val="both"/>
        <w:rPr>
          <w:rFonts w:ascii="Arial" w:hAnsi="Arial" w:cs="Arial"/>
          <w:b w:val="1"/>
          <w:bCs w:val="1"/>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sidR="00566298">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78E55FE5"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E173E9" w:rsidR="00566298" w:rsidP="008945F1"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78E55FE5" w14:paraId="6072B853" w14:textId="77777777">
        <w:trPr>
          <w:trHeight w:val="420"/>
        </w:trPr>
        <w:tc>
          <w:tcPr>
            <w:tcW w:w="2278" w:type="dxa"/>
            <w:tcBorders>
              <w:top w:val="nil"/>
              <w:left w:val="nil"/>
              <w:bottom w:val="nil"/>
              <w:right w:val="nil"/>
            </w:tcBorders>
            <w:shd w:val="clear" w:color="auto" w:fill="auto"/>
            <w:tcMar/>
            <w:hideMark/>
          </w:tcPr>
          <w:p w:rsidRPr="00E173E9" w:rsidR="00566298" w:rsidP="008945F1"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tcMar/>
            <w:vAlign w:val="bottom"/>
            <w:hideMark/>
          </w:tcPr>
          <w:p w:rsidRPr="00E173E9" w:rsidR="00566298" w:rsidP="008945F1"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tcMar/>
            <w:vAlign w:val="bottom"/>
            <w:hideMark/>
          </w:tcPr>
          <w:p w:rsidRPr="00E173E9" w:rsidR="00566298" w:rsidP="008945F1"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tcMar/>
            <w:vAlign w:val="bottom"/>
            <w:hideMark/>
          </w:tcPr>
          <w:p w:rsidRPr="00E173E9" w:rsidR="00566298" w:rsidP="008945F1"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tcMar/>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tcMar/>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tcMar/>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566298" w:rsidTr="78E55FE5"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78E55FE5"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1AE2D188" w14:textId="53252C4A">
            <w:pPr>
              <w:rPr>
                <w:rFonts w:cs="Arial"/>
                <w:lang w:val="en-IN" w:eastAsia="en-IN"/>
              </w:rPr>
            </w:pPr>
            <w:r w:rsidRPr="78E55FE5" w:rsidR="00566298">
              <w:rPr>
                <w:rFonts w:cs="Arial"/>
                <w:lang w:val="en-IN" w:eastAsia="en-IN"/>
              </w:rPr>
              <w:t> </w:t>
            </w:r>
            <w:r w:rsidRPr="78E55FE5" w:rsidR="3C20F28C">
              <w:rPr>
                <w:rFonts w:cs="Arial"/>
                <w:lang w:val="en-IN" w:eastAsia="en-IN"/>
              </w:rPr>
              <w:t>2/11/2022</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A8D058F" w14:textId="635E2109">
            <w:pPr>
              <w:rPr>
                <w:rFonts w:cs="Arial"/>
                <w:lang w:val="en-IN" w:eastAsia="en-IN"/>
              </w:rPr>
            </w:pPr>
            <w:r w:rsidRPr="78E55FE5" w:rsidR="00566298">
              <w:rPr>
                <w:rFonts w:cs="Arial"/>
                <w:lang w:val="en-IN" w:eastAsia="en-IN"/>
              </w:rPr>
              <w:t> </w:t>
            </w:r>
            <w:r w:rsidRPr="78E55FE5" w:rsidR="6BD3FDBE">
              <w:rPr>
                <w:rFonts w:cs="Arial"/>
                <w:lang w:val="en-IN" w:eastAsia="en-IN"/>
              </w:rPr>
              <w:t>0.1</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5F1AE66F" w14:textId="795E8631">
            <w:pPr>
              <w:rPr>
                <w:rFonts w:cs="Arial"/>
                <w:lang w:val="en-IN" w:eastAsia="en-IN"/>
              </w:rPr>
            </w:pPr>
            <w:r w:rsidRPr="78E55FE5" w:rsidR="00566298">
              <w:rPr>
                <w:rFonts w:cs="Arial"/>
                <w:lang w:val="en-IN" w:eastAsia="en-IN"/>
              </w:rPr>
              <w:t> </w:t>
            </w:r>
            <w:r w:rsidRPr="78E55FE5" w:rsidR="0347B076">
              <w:rPr>
                <w:rFonts w:cs="Arial"/>
                <w:lang w:val="en-IN" w:eastAsia="en-IN"/>
              </w:rPr>
              <w:t>whole team</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260725F7" w14:textId="307B1300">
            <w:pPr>
              <w:rPr>
                <w:rFonts w:cs="Arial"/>
                <w:lang w:val="en-IN" w:eastAsia="en-IN"/>
              </w:rPr>
            </w:pPr>
            <w:r w:rsidRPr="78E55FE5" w:rsidR="00566298">
              <w:rPr>
                <w:rFonts w:cs="Arial"/>
                <w:lang w:val="en-IN" w:eastAsia="en-IN"/>
              </w:rPr>
              <w:t> </w:t>
            </w:r>
            <w:r w:rsidRPr="78E55FE5" w:rsidR="1CC7CD7E">
              <w:rPr>
                <w:rFonts w:cs="Arial"/>
                <w:lang w:val="en-IN" w:eastAsia="en-IN"/>
              </w:rPr>
              <w:t>SRS brie</w:t>
            </w:r>
            <w:r w:rsidRPr="78E55FE5" w:rsidR="1CC7CD7E">
              <w:rPr>
                <w:rFonts w:cs="Arial"/>
                <w:lang w:val="en-IN" w:eastAsia="en-IN"/>
              </w:rPr>
              <w:t>fing</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78E55FE5"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000000" w:themeColor="text1" w:sz="8" w:space="0"/>
            </w:tcBorders>
            <w:shd w:val="clear" w:color="auto" w:fill="auto"/>
            <w:tcMar/>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78E55FE5"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tcMar/>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tcMar/>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Mar/>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0653A0C" w:rsidRDefault="00566298" w14:paraId="7508C57A" w14:textId="77777777">
      <w:pPr>
        <w:rPr>
          <w:b/>
          <w:bCs/>
          <w:sz w:val="28"/>
        </w:rPr>
      </w:pPr>
      <w:bookmarkStart w:name="_Toc526592181" w:id="4"/>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rsidR="00873023" w:rsidRDefault="00B43C09"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B43C09"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pPr>
      <w:r>
        <w:br w:type="page"/>
      </w:r>
      <w:bookmarkStart w:name="_Toc368912248" w:id="6"/>
      <w:r w:rsidR="009B0A63">
        <w:t>In</w:t>
      </w:r>
      <w:r w:rsidRPr="003602B9" w:rsidR="009B0A63">
        <w:t>troduction</w:t>
      </w:r>
      <w:bookmarkEnd w:id="5"/>
      <w:bookmarkEnd w:id="6"/>
    </w:p>
    <w:p w:rsidRPr="003602B9" w:rsidR="009B0A63" w:rsidP="00C26C21" w:rsidRDefault="00F7103C" w14:paraId="726F8EF6" w14:textId="77777777">
      <w:pPr>
        <w:pStyle w:val="InfoBlue"/>
        <w:jc w:val="both"/>
        <w:rPr>
          <w:rFonts w:ascii="Arial" w:hAnsi="Arial" w:cs="Arial"/>
        </w:rPr>
      </w:pPr>
      <w:r w:rsidRPr="50AADFAB" w:rsidR="00F7103C">
        <w:rPr>
          <w:rFonts w:ascii="Arial" w:hAnsi="Arial" w:cs="Arial"/>
        </w:rPr>
        <w:t xml:space="preserve">[The introduction of the </w:t>
      </w:r>
      <w:r w:rsidRPr="50AADFAB" w:rsidR="00F7103C">
        <w:rPr>
          <w:rStyle w:val="Strong"/>
          <w:rFonts w:ascii="Arial" w:hAnsi="Arial" w:cs="Arial"/>
        </w:rPr>
        <w:t>HLD LLD Document</w:t>
      </w:r>
      <w:r w:rsidRPr="50AADFAB" w:rsidR="00F7103C">
        <w:rPr>
          <w:rFonts w:ascii="Arial" w:hAnsi="Arial" w:cs="Arial"/>
        </w:rPr>
        <w:t xml:space="preserve"> should </w:t>
      </w:r>
      <w:r w:rsidRPr="50AADFAB" w:rsidR="00F7103C">
        <w:rPr>
          <w:rFonts w:ascii="Arial" w:hAnsi="Arial" w:cs="Arial"/>
        </w:rPr>
        <w:t>provide</w:t>
      </w:r>
      <w:r w:rsidRPr="50AADFAB" w:rsidR="00F7103C">
        <w:rPr>
          <w:rFonts w:ascii="Arial" w:hAnsi="Arial" w:cs="Arial"/>
        </w:rPr>
        <w:t xml:space="preserve"> an overview of the </w:t>
      </w:r>
      <w:r w:rsidRPr="50AADFAB" w:rsidR="00231E2A">
        <w:rPr>
          <w:rFonts w:ascii="Arial" w:hAnsi="Arial" w:cs="Arial"/>
        </w:rPr>
        <w:t>Project</w:t>
      </w:r>
      <w:r w:rsidRPr="50AADFAB" w:rsidR="00F7103C">
        <w:rPr>
          <w:rFonts w:ascii="Arial" w:hAnsi="Arial" w:cs="Arial"/>
        </w:rPr>
        <w:t xml:space="preserve">. It should include the purpose, scope, definitions, acronyms, abbreviations, </w:t>
      </w:r>
      <w:r w:rsidRPr="50AADFAB" w:rsidR="00F7103C">
        <w:rPr>
          <w:rFonts w:ascii="Arial" w:hAnsi="Arial" w:cs="Arial"/>
        </w:rPr>
        <w:t>references</w:t>
      </w:r>
      <w:r w:rsidRPr="50AADFAB" w:rsidR="00F7103C">
        <w:rPr>
          <w:rFonts w:ascii="Arial" w:hAnsi="Arial" w:cs="Arial"/>
        </w:rPr>
        <w:t xml:space="preserve"> and overview of the </w:t>
      </w:r>
      <w:r w:rsidRPr="50AADFAB" w:rsidR="00F7103C">
        <w:rPr>
          <w:rStyle w:val="Strong"/>
          <w:rFonts w:ascii="Arial" w:hAnsi="Arial" w:cs="Arial"/>
        </w:rPr>
        <w:t>HLD LLD Document</w:t>
      </w:r>
      <w:r w:rsidRPr="50AADFAB" w:rsidR="00F7103C">
        <w:rPr>
          <w:rFonts w:ascii="Arial" w:hAnsi="Arial" w:cs="Arial"/>
        </w:rPr>
        <w:t>.]</w:t>
      </w:r>
    </w:p>
    <w:p w:rsidR="009B0A63" w:rsidP="009B0A63" w:rsidRDefault="009B0A63" w14:paraId="3CCC59F2" w14:textId="77777777">
      <w:pPr>
        <w:pStyle w:val="Heading2"/>
      </w:pPr>
      <w:bookmarkStart w:name="_Toc207768239" w:id="7"/>
      <w:bookmarkStart w:name="_Toc368912249" w:id="8"/>
      <w:r w:rsidRPr="009B0A63">
        <w:t>Intended Audience</w:t>
      </w:r>
      <w:bookmarkEnd w:id="7"/>
      <w:bookmarkEnd w:id="8"/>
    </w:p>
    <w:p w:rsidRPr="00B25D84" w:rsidR="00B25D84" w:rsidP="00B25D84" w:rsidRDefault="00B25D84" w14:paraId="06A36605" w14:textId="77777777">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Pr="003602B9" w:rsidR="009B0A63" w:rsidP="009B0A63" w:rsidRDefault="009B0A63" w14:paraId="458D7DC5" w14:textId="77777777">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Pr="003602B9" w:rsidR="009B0A63" w:rsidTr="78E55FE5" w14:paraId="38C1A089" w14:textId="77777777">
        <w:tc>
          <w:tcPr>
            <w:tcW w:w="3960" w:type="dxa"/>
            <w:tcBorders>
              <w:top w:val="single" w:color="000000" w:themeColor="text1" w:sz="4" w:space="0"/>
              <w:left w:val="single" w:color="000000" w:themeColor="text1" w:sz="4" w:space="0"/>
              <w:bottom w:val="single" w:color="000000" w:themeColor="text1" w:sz="4" w:space="0"/>
            </w:tcBorders>
            <w:tcMar/>
          </w:tcPr>
          <w:p w:rsidRPr="003602B9" w:rsidR="009B0A63" w:rsidP="78E55FE5" w:rsidRDefault="009B0A63" w14:paraId="601ED1FF" w14:textId="7B28FE3E">
            <w:pPr>
              <w:pStyle w:val="Normal"/>
              <w:bidi w:val="0"/>
              <w:spacing w:before="0" w:beforeAutospacing="off" w:after="0" w:afterAutospacing="off" w:line="259" w:lineRule="auto"/>
              <w:ind w:left="0" w:right="0"/>
              <w:jc w:val="left"/>
            </w:pPr>
            <w:r w:rsidRPr="78E55FE5" w:rsidR="192BF832">
              <w:rPr>
                <w:rFonts w:ascii="Arial" w:hAnsi="Arial" w:cs="Arial"/>
              </w:rPr>
              <w:t>CPP</w:t>
            </w:r>
          </w:p>
        </w:tc>
        <w:tc>
          <w:tcPr>
            <w:tcW w:w="4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96AFEE7" w14:textId="025C0805">
            <w:pPr>
              <w:snapToGrid w:val="0"/>
              <w:rPr>
                <w:rFonts w:ascii="Arial" w:hAnsi="Arial" w:cs="Arial"/>
              </w:rPr>
            </w:pPr>
          </w:p>
        </w:tc>
      </w:tr>
      <w:tr w:rsidRPr="003602B9" w:rsidR="009B0A63" w:rsidTr="78E55FE5" w14:paraId="46D95163" w14:textId="77777777">
        <w:tc>
          <w:tcPr>
            <w:tcW w:w="3960" w:type="dxa"/>
            <w:tcBorders>
              <w:left w:val="single" w:color="000000" w:themeColor="text1" w:sz="4" w:space="0"/>
              <w:bottom w:val="single" w:color="000000" w:themeColor="text1" w:sz="4" w:space="0"/>
            </w:tcBorders>
            <w:tcMar/>
          </w:tcPr>
          <w:p w:rsidRPr="003602B9" w:rsidR="009B0A63" w:rsidP="78E55FE5" w:rsidRDefault="009B0A63" w14:paraId="77387F95" w14:textId="08B1E7BC">
            <w:pPr>
              <w:pStyle w:val="Normal"/>
              <w:bidi w:val="0"/>
              <w:spacing w:before="0" w:beforeAutospacing="off" w:after="0" w:afterAutospacing="off" w:line="259" w:lineRule="auto"/>
              <w:ind w:left="0" w:right="0"/>
              <w:jc w:val="left"/>
            </w:pPr>
            <w:r w:rsidRPr="78E55FE5" w:rsidR="192BF832">
              <w:rPr>
                <w:rFonts w:ascii="Arial" w:hAnsi="Arial" w:cs="Arial"/>
              </w:rPr>
              <w:t>valgrind</w:t>
            </w:r>
          </w:p>
        </w:tc>
        <w:tc>
          <w:tcPr>
            <w:tcW w:w="47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4D8372D6" w14:textId="1770ECDC">
            <w:pPr>
              <w:snapToGrid w:val="0"/>
              <w:rPr>
                <w:rFonts w:ascii="Arial" w:hAnsi="Arial" w:cs="Arial"/>
              </w:rPr>
            </w:pPr>
          </w:p>
        </w:tc>
      </w:tr>
    </w:tbl>
    <w:p w:rsidRPr="003602B9" w:rsidR="009B0A63" w:rsidP="009B0A63" w:rsidRDefault="009B0A63" w14:paraId="1A140E0C" w14:textId="77777777">
      <w:pPr>
        <w:ind w:left="576"/>
        <w:jc w:val="both"/>
        <w:rPr>
          <w:rFonts w:ascii="Arial" w:hAnsi="Arial" w:cs="Arial"/>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002E66F4" w:rsidP="002E66F4" w:rsidRDefault="002E66F4" w14:paraId="5065C428" w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Pr="003602B9" w:rsidR="009B0A63" w:rsidP="009B0A63" w:rsidRDefault="009B0A63" w14:paraId="6B2303AD" w14:textId="77777777">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Pr="003602B9" w:rsidR="009B0A63" w:rsidTr="78E55FE5" w14:paraId="774519AC" w14:textId="77777777">
        <w:tc>
          <w:tcPr>
            <w:tcW w:w="1620" w:type="dxa"/>
            <w:tcBorders>
              <w:top w:val="single" w:color="000000" w:themeColor="text1" w:sz="4" w:space="0"/>
              <w:left w:val="single" w:color="000000" w:themeColor="text1" w:sz="4" w:space="0"/>
              <w:bottom w:val="single" w:color="000000" w:themeColor="text1" w:sz="4" w:space="0"/>
            </w:tcBorders>
            <w:tcMar/>
          </w:tcPr>
          <w:p w:rsidRPr="003602B9" w:rsidR="009B0A63" w:rsidP="00140A70" w:rsidRDefault="009B0A63" w14:paraId="3950F930" w14:textId="19C4F1FD">
            <w:pPr>
              <w:snapToGrid w:val="0"/>
              <w:spacing w:line="240" w:lineRule="exact"/>
              <w:ind w:right="-21"/>
              <w:rPr>
                <w:rFonts w:ascii="Arial" w:hAnsi="Arial" w:cs="Arial"/>
              </w:rPr>
            </w:pPr>
            <w:r w:rsidRPr="78E55FE5" w:rsidR="6F619EC9">
              <w:rPr>
                <w:rFonts w:ascii="Arial" w:hAnsi="Arial" w:cs="Arial"/>
              </w:rPr>
              <w:t>UT</w:t>
            </w:r>
          </w:p>
        </w:tc>
        <w:tc>
          <w:tcPr>
            <w:tcW w:w="7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72746B4B" w14:textId="67AADEA8">
            <w:pPr>
              <w:snapToGrid w:val="0"/>
              <w:spacing w:line="240" w:lineRule="exact"/>
              <w:ind w:right="691"/>
              <w:rPr>
                <w:rFonts w:ascii="Arial" w:hAnsi="Arial" w:cs="Arial"/>
              </w:rPr>
            </w:pPr>
            <w:r w:rsidRPr="78E55FE5" w:rsidR="6F619EC9">
              <w:rPr>
                <w:rFonts w:ascii="Arial" w:hAnsi="Arial" w:cs="Arial"/>
              </w:rPr>
              <w:t>Unit Test</w:t>
            </w:r>
          </w:p>
        </w:tc>
      </w:tr>
      <w:tr w:rsidRPr="003602B9" w:rsidR="009B0A63" w:rsidTr="78E55FE5" w14:paraId="6211BDFE"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30F6DE63" w14:textId="6158D8E3">
            <w:pPr>
              <w:snapToGrid w:val="0"/>
              <w:spacing w:line="240" w:lineRule="exact"/>
              <w:ind w:right="-21"/>
              <w:rPr>
                <w:rFonts w:ascii="Arial" w:hAnsi="Arial" w:cs="Arial"/>
              </w:rPr>
            </w:pPr>
            <w:r w:rsidRPr="78E55FE5" w:rsidR="6F619EC9">
              <w:rPr>
                <w:rFonts w:ascii="Arial" w:hAnsi="Arial" w:cs="Arial"/>
              </w:rPr>
              <w:t>IT</w:t>
            </w: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09BE3C08" w14:textId="595A5B1F">
            <w:pPr>
              <w:snapToGrid w:val="0"/>
              <w:spacing w:line="240" w:lineRule="exact"/>
              <w:ind w:right="691"/>
              <w:rPr>
                <w:rFonts w:ascii="Arial" w:hAnsi="Arial" w:cs="Arial"/>
              </w:rPr>
            </w:pPr>
            <w:r w:rsidRPr="78E55FE5" w:rsidR="6F619EC9">
              <w:rPr>
                <w:rFonts w:ascii="Arial" w:hAnsi="Arial" w:cs="Arial"/>
              </w:rPr>
              <w:t>Integrated Test</w:t>
            </w:r>
          </w:p>
        </w:tc>
      </w:tr>
      <w:tr w:rsidRPr="003602B9" w:rsidR="009B0A63" w:rsidTr="78E55FE5" w14:paraId="31DCD6F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5DB2B73A"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78E55FE5" w14:paraId="6AF76BC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002EC4E7"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Pr="002E66F4" w:rsidR="002E66F4" w:rsidP="00C26C21" w:rsidRDefault="002E66F4" w14:paraId="4349B718" w14:textId="77777777">
      <w:pPr>
        <w:pStyle w:val="InfoBlue"/>
        <w:jc w:val="both"/>
      </w:pPr>
      <w:r w:rsidRPr="50AADFAB" w:rsidR="002E66F4">
        <w:rPr>
          <w:rFonts w:ascii="Arial" w:hAnsi="Arial" w:cs="Arial"/>
        </w:rPr>
        <w:t xml:space="preserve">[This section </w:t>
      </w:r>
      <w:r w:rsidRPr="50AADFAB" w:rsidR="00FE3ABB">
        <w:rPr>
          <w:rFonts w:ascii="Arial" w:hAnsi="Arial" w:cs="Arial"/>
        </w:rPr>
        <w:t xml:space="preserve">of the </w:t>
      </w:r>
      <w:r w:rsidRPr="50AADFAB" w:rsidR="00FE3ABB">
        <w:rPr>
          <w:rFonts w:ascii="Arial" w:hAnsi="Arial" w:cs="Arial"/>
          <w:b w:val="1"/>
          <w:bCs w:val="1"/>
        </w:rPr>
        <w:t>HLD LLD Document</w:t>
      </w:r>
      <w:r w:rsidRPr="50AADFAB" w:rsidR="00FE3ABB">
        <w:rPr>
          <w:rFonts w:ascii="Arial" w:hAnsi="Arial" w:cs="Arial"/>
        </w:rPr>
        <w:t xml:space="preserve"> </w:t>
      </w:r>
      <w:r w:rsidRPr="50AADFAB" w:rsidR="002E66F4">
        <w:rPr>
          <w:rFonts w:ascii="Arial" w:hAnsi="Arial" w:cs="Arial"/>
        </w:rPr>
        <w:t>defines the purpose of the Project.]</w:t>
      </w:r>
    </w:p>
    <w:p w:rsidR="2C518244" w:rsidP="50AADFAB" w:rsidRDefault="2C518244" w14:paraId="5FBFE4D6" w14:textId="64F85136">
      <w:pPr>
        <w:pStyle w:val="BodyText"/>
        <w:rPr>
          <w:rFonts w:ascii="Arial" w:hAnsi="Arial" w:cs="Arial"/>
        </w:rPr>
      </w:pPr>
      <w:r w:rsidRPr="50AADFAB" w:rsidR="72FFDDD3">
        <w:rPr>
          <w:rFonts w:ascii="Arial" w:hAnsi="Arial" w:cs="Arial"/>
        </w:rPr>
        <w:t>Machine job scheduling application is to be developed which will process jobs data and assign requested machines to the jobs.</w:t>
      </w:r>
      <w:r w:rsidRPr="50AADFAB" w:rsidR="72FFDDD3">
        <w:rPr>
          <w:rFonts w:ascii="Arial" w:hAnsi="Arial" w:cs="Arial"/>
        </w:rPr>
        <w:t xml:space="preserve"> Schedule for each machine is generated. Jobs are of </w:t>
      </w:r>
      <w:r w:rsidRPr="50AADFAB" w:rsidR="72FFDDD3">
        <w:rPr>
          <w:rFonts w:ascii="Arial" w:hAnsi="Arial" w:cs="Arial"/>
        </w:rPr>
        <w:t>different types</w:t>
      </w:r>
      <w:r w:rsidRPr="50AADFAB" w:rsidR="72FFDDD3">
        <w:rPr>
          <w:rFonts w:ascii="Arial" w:hAnsi="Arial" w:cs="Arial"/>
        </w:rPr>
        <w:t xml:space="preserve">. Most of the information on jobs is </w:t>
      </w:r>
      <w:bookmarkStart w:name="_Int_uukkNURJ" w:id="1150104039"/>
      <w:r w:rsidRPr="50AADFAB" w:rsidR="72FFDDD3">
        <w:rPr>
          <w:rFonts w:ascii="Arial" w:hAnsi="Arial" w:cs="Arial"/>
        </w:rPr>
        <w:t>common;</w:t>
      </w:r>
      <w:bookmarkEnd w:id="1150104039"/>
      <w:r w:rsidRPr="50AADFAB" w:rsidR="72FFDDD3">
        <w:rPr>
          <w:rFonts w:ascii="Arial" w:hAnsi="Arial" w:cs="Arial"/>
        </w:rPr>
        <w:t xml:space="preserve"> some of the information is specific to each job type.</w:t>
      </w:r>
    </w:p>
    <w:p w:rsidR="2C518244" w:rsidP="78E55FE5" w:rsidRDefault="2C518244" w14:paraId="640DE734" w14:textId="1829BE43">
      <w:pPr>
        <w:pStyle w:val="BodyText"/>
        <w:rPr>
          <w:rFonts w:ascii="Arial" w:hAnsi="Arial" w:cs="Arial"/>
        </w:rPr>
      </w:pPr>
      <w:bookmarkStart w:name="_Int_kTsdDQcT" w:id="1747776488"/>
      <w:r w:rsidRPr="50AADFAB" w:rsidR="05A8E3F5">
        <w:rPr>
          <w:rFonts w:ascii="Arial" w:hAnsi="Arial" w:cs="Arial"/>
        </w:rPr>
        <w:t>.</w:t>
      </w:r>
      <w:bookmarkEnd w:id="1747776488"/>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Pr="002E66F4" w:rsidR="002E66F4" w:rsidP="00C26C21" w:rsidRDefault="00FE3ABB" w14:paraId="2B5994BE" w14:textId="77777777">
      <w:pPr>
        <w:pStyle w:val="InfoBlue"/>
        <w:jc w:val="both"/>
      </w:pPr>
      <w:r w:rsidRPr="78E55FE5" w:rsidR="00FE3ABB">
        <w:rPr>
          <w:rFonts w:ascii="Arial" w:hAnsi="Arial" w:cs="Arial"/>
        </w:rPr>
        <w:t xml:space="preserve">[This section of the </w:t>
      </w:r>
      <w:r w:rsidRPr="78E55FE5" w:rsidR="00FE3ABB">
        <w:rPr>
          <w:rFonts w:ascii="Arial" w:hAnsi="Arial" w:cs="Arial"/>
          <w:b w:val="1"/>
          <w:bCs w:val="1"/>
        </w:rPr>
        <w:t>HLD LLD Document</w:t>
      </w:r>
      <w:r w:rsidRPr="78E55FE5" w:rsidR="00FE3ABB">
        <w:rPr>
          <w:rFonts w:ascii="Arial" w:hAnsi="Arial" w:cs="Arial"/>
        </w:rPr>
        <w:t xml:space="preserve"> defines the Key Project Objectives.]</w:t>
      </w:r>
    </w:p>
    <w:p w:rsidR="648FD111" w:rsidP="78E55FE5" w:rsidRDefault="648FD111" w14:paraId="60937591" w14:textId="7CEBF4C5">
      <w:pPr>
        <w:pStyle w:val="BodyText"/>
        <w:rPr>
          <w:rFonts w:ascii="Arial" w:hAnsi="Arial" w:cs="Arial"/>
        </w:rPr>
      </w:pPr>
      <w:r w:rsidRPr="78E55FE5" w:rsidR="648FD111">
        <w:rPr>
          <w:rFonts w:ascii="Arial" w:hAnsi="Arial" w:cs="Arial"/>
        </w:rPr>
        <w:t xml:space="preserve">To schedule without interference between jobs </w:t>
      </w:r>
      <w:r w:rsidRPr="78E55FE5" w:rsidR="6E779D1E">
        <w:rPr>
          <w:rFonts w:ascii="Arial" w:hAnsi="Arial" w:cs="Arial"/>
        </w:rPr>
        <w:t>by</w:t>
      </w:r>
      <w:r w:rsidRPr="78E55FE5" w:rsidR="648FD111">
        <w:rPr>
          <w:rFonts w:ascii="Arial" w:hAnsi="Arial" w:cs="Arial"/>
        </w:rPr>
        <w:t xml:space="preserve"> </w:t>
      </w:r>
      <w:r w:rsidRPr="78E55FE5" w:rsidR="648FD111">
        <w:rPr>
          <w:rFonts w:ascii="Arial" w:hAnsi="Arial" w:cs="Arial"/>
        </w:rPr>
        <w:t>maintain</w:t>
      </w:r>
      <w:r w:rsidRPr="78E55FE5" w:rsidR="68846FB5">
        <w:rPr>
          <w:rFonts w:ascii="Arial" w:hAnsi="Arial" w:cs="Arial"/>
        </w:rPr>
        <w:t>ing</w:t>
      </w:r>
      <w:r w:rsidRPr="78E55FE5" w:rsidR="65B25579">
        <w:rPr>
          <w:rFonts w:ascii="Arial" w:hAnsi="Arial" w:cs="Arial"/>
        </w:rPr>
        <w:t xml:space="preserve"> time management</w:t>
      </w:r>
      <w:r w:rsidRPr="78E55FE5" w:rsidR="07D05846">
        <w:rPr>
          <w:rFonts w:ascii="Arial" w:hAnsi="Arial" w:cs="Arial"/>
        </w:rPr>
        <w:t>.</w:t>
      </w:r>
    </w:p>
    <w:p w:rsidR="009B0A63" w:rsidP="009B0A63" w:rsidRDefault="009B0A63" w14:paraId="26AC0DDF" w14:textId="77777777">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Pr="00632C3B" w:rsidR="00632C3B" w:rsidP="00C26C21" w:rsidRDefault="00632C3B" w14:paraId="319CFD7A" w14:textId="77777777">
      <w:pPr>
        <w:pStyle w:val="InfoBlue"/>
        <w:jc w:val="both"/>
      </w:pPr>
      <w:r w:rsidRPr="78E55FE5" w:rsidR="00632C3B">
        <w:rPr>
          <w:rFonts w:ascii="Arial" w:hAnsi="Arial" w:cs="Arial"/>
        </w:rPr>
        <w:t xml:space="preserve">[This section of the </w:t>
      </w:r>
      <w:r w:rsidRPr="78E55FE5" w:rsidR="00632C3B">
        <w:rPr>
          <w:rFonts w:ascii="Arial" w:hAnsi="Arial" w:cs="Arial"/>
          <w:b w:val="1"/>
          <w:bCs w:val="1"/>
        </w:rPr>
        <w:t>HLD LLD Document</w:t>
      </w:r>
      <w:r w:rsidRPr="78E55FE5" w:rsidR="00632C3B">
        <w:rPr>
          <w:rFonts w:ascii="Arial" w:hAnsi="Arial" w:cs="Arial"/>
        </w:rPr>
        <w:t xml:space="preserve"> defines the scope of the project and the Limitations in executing the project.]</w:t>
      </w:r>
    </w:p>
    <w:p w:rsidR="78E55FE5" w:rsidP="78E55FE5" w:rsidRDefault="78E55FE5" w14:paraId="7037372E" w14:textId="18B6F15B">
      <w:pPr>
        <w:pStyle w:val="BodyText"/>
        <w:rPr>
          <w:rFonts w:ascii="Arial" w:hAnsi="Arial" w:cs="Arial"/>
        </w:rPr>
      </w:pPr>
      <w:r w:rsidRPr="50AADFAB" w:rsidR="23555CA4">
        <w:rPr>
          <w:rFonts w:ascii="Arial" w:hAnsi="Arial" w:cs="Arial"/>
        </w:rPr>
        <w:t>Scheduling without interference and makin</w:t>
      </w:r>
      <w:r w:rsidRPr="50AADFAB" w:rsidR="64BB138A">
        <w:rPr>
          <w:rFonts w:ascii="Arial" w:hAnsi="Arial" w:cs="Arial"/>
        </w:rPr>
        <w:t>g all jobs done for given machines w</w:t>
      </w:r>
      <w:r w:rsidRPr="50AADFAB" w:rsidR="080DC10A">
        <w:rPr>
          <w:rFonts w:ascii="Arial" w:hAnsi="Arial" w:cs="Arial"/>
        </w:rPr>
        <w:t xml:space="preserve">ithout leaving any job given in list of </w:t>
      </w:r>
      <w:bookmarkStart w:name="_Int_tQMaTIR6" w:id="1930804800"/>
      <w:r w:rsidRPr="50AADFAB" w:rsidR="080DC10A">
        <w:rPr>
          <w:rFonts w:ascii="Arial" w:hAnsi="Arial" w:cs="Arial"/>
        </w:rPr>
        <w:t xml:space="preserve">job </w:t>
      </w:r>
      <w:bookmarkStart w:name="_Int_ni03Y3bp" w:id="223797699"/>
      <w:r w:rsidRPr="50AADFAB" w:rsidR="080DC10A">
        <w:rPr>
          <w:rFonts w:ascii="Arial" w:hAnsi="Arial" w:cs="Arial"/>
        </w:rPr>
        <w:t>file. Limitations</w:t>
      </w:r>
      <w:bookmarkEnd w:id="223797699"/>
      <w:r w:rsidRPr="50AADFAB" w:rsidR="080DC10A">
        <w:rPr>
          <w:rFonts w:ascii="Arial" w:hAnsi="Arial" w:cs="Arial"/>
        </w:rPr>
        <w:t xml:space="preserve"> </w:t>
      </w:r>
      <w:bookmarkStart w:name="_Int_CwYgy3zi" w:id="103372627"/>
      <w:r w:rsidRPr="50AADFAB" w:rsidR="080DC10A">
        <w:rPr>
          <w:rFonts w:ascii="Arial" w:hAnsi="Arial" w:cs="Arial"/>
        </w:rPr>
        <w:t>will be some inte</w:t>
      </w:r>
      <w:r w:rsidRPr="50AADFAB" w:rsidR="3796E423">
        <w:rPr>
          <w:rFonts w:ascii="Arial" w:hAnsi="Arial" w:cs="Arial"/>
        </w:rPr>
        <w:t xml:space="preserve">rference </w:t>
      </w:r>
      <w:bookmarkStart w:name="_Int_zsif3tWh" w:id="1532937825"/>
      <w:r w:rsidRPr="50AADFAB" w:rsidR="3796E423">
        <w:rPr>
          <w:rFonts w:ascii="Arial" w:hAnsi="Arial" w:cs="Arial"/>
        </w:rPr>
        <w:t>if two</w:t>
      </w:r>
      <w:bookmarkEnd w:id="1532937825"/>
      <w:r w:rsidRPr="50AADFAB" w:rsidR="3796E423">
        <w:rPr>
          <w:rFonts w:ascii="Arial" w:hAnsi="Arial" w:cs="Arial"/>
        </w:rPr>
        <w:t xml:space="preserve"> jobs at a time </w:t>
      </w:r>
      <w:bookmarkStart w:name="_Int_vhQa7Yo3" w:id="481222978"/>
      <w:r w:rsidRPr="50AADFAB" w:rsidR="3796E423">
        <w:rPr>
          <w:rFonts w:ascii="Arial" w:hAnsi="Arial" w:cs="Arial"/>
        </w:rPr>
        <w:t>need</w:t>
      </w:r>
      <w:bookmarkEnd w:id="481222978"/>
      <w:r w:rsidRPr="50AADFAB" w:rsidR="3796E423">
        <w:rPr>
          <w:rFonts w:ascii="Arial" w:hAnsi="Arial" w:cs="Arial"/>
        </w:rPr>
        <w:t xml:space="preserve"> same </w:t>
      </w:r>
      <w:bookmarkStart w:name="_Int_5Q0vl6CP" w:id="302030448"/>
      <w:r w:rsidRPr="50AADFAB" w:rsidR="3796E423">
        <w:rPr>
          <w:rFonts w:ascii="Arial" w:hAnsi="Arial" w:cs="Arial"/>
        </w:rPr>
        <w:t>machine it</w:t>
      </w:r>
      <w:bookmarkEnd w:id="302030448"/>
      <w:r w:rsidRPr="50AADFAB" w:rsidR="3796E423">
        <w:rPr>
          <w:rFonts w:ascii="Arial" w:hAnsi="Arial" w:cs="Arial"/>
        </w:rPr>
        <w:t xml:space="preserve"> need to be wait state</w:t>
      </w:r>
      <w:r w:rsidRPr="50AADFAB" w:rsidR="3796E423">
        <w:rPr>
          <w:rFonts w:ascii="Arial" w:hAnsi="Arial" w:cs="Arial"/>
        </w:rPr>
        <w:t>.</w:t>
      </w:r>
      <w:bookmarkEnd w:id="103372627"/>
      <w:r w:rsidRPr="50AADFAB" w:rsidR="080DC10A">
        <w:rPr>
          <w:rFonts w:ascii="Arial" w:hAnsi="Arial" w:cs="Arial"/>
        </w:rPr>
        <w:t xml:space="preserve"> </w:t>
      </w:r>
      <w:bookmarkEnd w:id="1930804800"/>
      <w:r w:rsidRPr="50AADFAB" w:rsidR="23555CA4">
        <w:rPr>
          <w:rFonts w:ascii="Arial" w:hAnsi="Arial" w:cs="Arial"/>
        </w:rPr>
        <w:t xml:space="preserve"> </w:t>
      </w:r>
    </w:p>
    <w:p w:rsidR="009B0A63" w:rsidP="009B0A63" w:rsidRDefault="009B0A63" w14:paraId="6EB50683" w14:textId="77777777">
      <w:pPr>
        <w:pStyle w:val="Heading3"/>
      </w:pPr>
      <w:bookmarkStart w:name="_Toc207768244" w:id="18"/>
      <w:bookmarkStart w:name="_Toc368912254" w:id="19"/>
      <w:r w:rsidRPr="003602B9">
        <w:t>In Scope</w:t>
      </w:r>
      <w:bookmarkEnd w:id="18"/>
      <w:bookmarkEnd w:id="19"/>
    </w:p>
    <w:p w:rsidRPr="00632C3B" w:rsidR="00632C3B" w:rsidP="00C26C21" w:rsidRDefault="00632C3B" w14:paraId="31C7BD96" w14:textId="77777777">
      <w:pPr>
        <w:pStyle w:val="InfoBlue"/>
        <w:jc w:val="both"/>
      </w:pPr>
      <w:r w:rsidRPr="50AADFAB" w:rsidR="00632C3B">
        <w:rPr>
          <w:rFonts w:ascii="Arial" w:hAnsi="Arial" w:cs="Arial"/>
        </w:rPr>
        <w:t xml:space="preserve">[This section of the </w:t>
      </w:r>
      <w:r w:rsidRPr="50AADFAB" w:rsidR="00632C3B">
        <w:rPr>
          <w:rFonts w:ascii="Arial" w:hAnsi="Arial" w:cs="Arial"/>
          <w:b w:val="1"/>
          <w:bCs w:val="1"/>
        </w:rPr>
        <w:t>HLD LLD Document</w:t>
      </w:r>
      <w:r w:rsidRPr="50AADFAB" w:rsidR="00632C3B">
        <w:rPr>
          <w:rFonts w:ascii="Arial" w:hAnsi="Arial" w:cs="Arial"/>
        </w:rPr>
        <w:t xml:space="preserve"> defines what all is expected and in the scope of the project]</w:t>
      </w:r>
    </w:p>
    <w:p w:rsidR="2FCC4D31" w:rsidP="50AADFAB" w:rsidRDefault="2FCC4D31" w14:paraId="0E898A16" w14:textId="53C7BB00">
      <w:pPr>
        <w:pStyle w:val="BodyText"/>
        <w:rPr>
          <w:rFonts w:ascii="Arial" w:hAnsi="Arial" w:cs="Arial"/>
        </w:rPr>
      </w:pPr>
      <w:r w:rsidRPr="50AADFAB" w:rsidR="2FCC4D31">
        <w:rPr>
          <w:rFonts w:ascii="Arial" w:hAnsi="Arial" w:cs="Arial"/>
        </w:rPr>
        <w:t xml:space="preserve">It is expected to give </w:t>
      </w:r>
      <w:bookmarkStart w:name="_Int_l7E4Lo5R" w:id="1636409196"/>
      <w:r w:rsidRPr="50AADFAB" w:rsidR="2FCC4D31">
        <w:rPr>
          <w:rFonts w:ascii="Arial" w:hAnsi="Arial" w:cs="Arial"/>
        </w:rPr>
        <w:t>a correct</w:t>
      </w:r>
      <w:bookmarkEnd w:id="1636409196"/>
      <w:r w:rsidRPr="50AADFAB" w:rsidR="2FCC4D31">
        <w:rPr>
          <w:rFonts w:ascii="Arial" w:hAnsi="Arial" w:cs="Arial"/>
        </w:rPr>
        <w:t xml:space="preserve"> schedule for each </w:t>
      </w:r>
      <w:bookmarkStart w:name="_Int_19kDfFZc" w:id="1513686699"/>
      <w:r w:rsidRPr="50AADFAB" w:rsidR="2FCC4D31">
        <w:rPr>
          <w:rFonts w:ascii="Arial" w:hAnsi="Arial" w:cs="Arial"/>
        </w:rPr>
        <w:t>machine, for</w:t>
      </w:r>
      <w:bookmarkEnd w:id="1513686699"/>
      <w:r w:rsidRPr="50AADFAB" w:rsidR="2FCC4D31">
        <w:rPr>
          <w:rFonts w:ascii="Arial" w:hAnsi="Arial" w:cs="Arial"/>
        </w:rPr>
        <w:t xml:space="preserve"> each job given and </w:t>
      </w:r>
      <w:r w:rsidRPr="50AADFAB" w:rsidR="21CE50D4">
        <w:rPr>
          <w:rFonts w:ascii="Arial" w:hAnsi="Arial" w:cs="Arial"/>
        </w:rPr>
        <w:t xml:space="preserve">accuracy of </w:t>
      </w:r>
      <w:bookmarkStart w:name="_Int_X6mxdVPi" w:id="103312065"/>
      <w:r w:rsidRPr="50AADFAB" w:rsidR="21CE50D4">
        <w:rPr>
          <w:rFonts w:ascii="Arial" w:hAnsi="Arial" w:cs="Arial"/>
        </w:rPr>
        <w:t>code</w:t>
      </w:r>
      <w:bookmarkEnd w:id="103312065"/>
      <w:r w:rsidRPr="50AADFAB" w:rsidR="21CE50D4">
        <w:rPr>
          <w:rFonts w:ascii="Arial" w:hAnsi="Arial" w:cs="Arial"/>
        </w:rPr>
        <w:t xml:space="preserve"> under different circumstances </w:t>
      </w:r>
      <w:bookmarkStart w:name="_Int_qdPzU5a3" w:id="2028538751"/>
      <w:r w:rsidRPr="50AADFAB" w:rsidR="777FC549">
        <w:rPr>
          <w:rFonts w:ascii="Arial" w:hAnsi="Arial" w:cs="Arial"/>
        </w:rPr>
        <w:t>occur while</w:t>
      </w:r>
      <w:bookmarkEnd w:id="2028538751"/>
      <w:r w:rsidRPr="50AADFAB" w:rsidR="21CE50D4">
        <w:rPr>
          <w:rFonts w:ascii="Arial" w:hAnsi="Arial" w:cs="Arial"/>
        </w:rPr>
        <w:t xml:space="preserve"> assign</w:t>
      </w:r>
      <w:r w:rsidRPr="50AADFAB" w:rsidR="24764D57">
        <w:rPr>
          <w:rFonts w:ascii="Arial" w:hAnsi="Arial" w:cs="Arial"/>
        </w:rPr>
        <w:t>ing different jobs.</w:t>
      </w:r>
    </w:p>
    <w:p w:rsidR="009B0A63" w:rsidP="009B0A63" w:rsidRDefault="009B0A63" w14:paraId="56C0EFD8" w14:textId="77777777">
      <w:pPr>
        <w:pStyle w:val="Heading3"/>
      </w:pPr>
      <w:bookmarkStart w:name="_Toc207768245" w:id="20"/>
      <w:bookmarkStart w:name="_Toc368912255" w:id="21"/>
      <w:r w:rsidRPr="003602B9">
        <w:t>Out of scope</w:t>
      </w:r>
      <w:bookmarkEnd w:id="20"/>
      <w:bookmarkEnd w:id="21"/>
    </w:p>
    <w:p w:rsidR="00632C3B" w:rsidP="00632C3B" w:rsidRDefault="00632C3B" w14:paraId="42BE0ED4" w14:textId="77777777">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Pr="00632C3B" w:rsidR="00632C3B" w:rsidP="00632C3B" w:rsidRDefault="00632C3B" w14:paraId="104BC14C" w14:textId="69B10D88">
      <w:r w:rsidRPr="50AADFAB" w:rsidR="274E947F">
        <w:rPr>
          <w:sz w:val="24"/>
          <w:szCs w:val="24"/>
        </w:rPr>
        <w:t xml:space="preserve">Required to </w:t>
      </w:r>
      <w:bookmarkStart w:name="_Int_TDSfIOQ3" w:id="926832846"/>
      <w:bookmarkStart w:name="_Int_4lshqtRa" w:id="630611312"/>
      <w:r w:rsidRPr="50AADFAB" w:rsidR="719D6107">
        <w:rPr>
          <w:sz w:val="24"/>
          <w:szCs w:val="24"/>
        </w:rPr>
        <w:t>involve techniques</w:t>
      </w:r>
      <w:bookmarkEnd w:id="630611312"/>
      <w:r w:rsidRPr="50AADFAB" w:rsidR="719D6107">
        <w:rPr>
          <w:sz w:val="24"/>
          <w:szCs w:val="24"/>
        </w:rPr>
        <w:t xml:space="preserve"> such as </w:t>
      </w:r>
      <w:bookmarkStart w:name="_Int_QKZQ7GIp" w:id="250746261"/>
      <w:r w:rsidRPr="50AADFAB" w:rsidR="719D6107">
        <w:rPr>
          <w:sz w:val="24"/>
          <w:szCs w:val="24"/>
        </w:rPr>
        <w:t xml:space="preserve">concurrency, inheritance </w:t>
      </w:r>
      <w:bookmarkStart w:name="_Int_FiYeNodH" w:id="2145234075"/>
      <w:r w:rsidRPr="50AADFAB" w:rsidR="719D6107">
        <w:rPr>
          <w:sz w:val="24"/>
          <w:szCs w:val="24"/>
        </w:rPr>
        <w:t>to make</w:t>
      </w:r>
      <w:bookmarkEnd w:id="2145234075"/>
      <w:r w:rsidRPr="50AADFAB" w:rsidR="719D6107">
        <w:rPr>
          <w:sz w:val="24"/>
          <w:szCs w:val="24"/>
        </w:rPr>
        <w:t xml:space="preserve"> the </w:t>
      </w:r>
      <w:bookmarkStart w:name="_Int_S1EpVwje" w:id="1808206138"/>
      <w:r w:rsidRPr="50AADFAB" w:rsidR="719D6107">
        <w:rPr>
          <w:sz w:val="24"/>
          <w:szCs w:val="24"/>
        </w:rPr>
        <w:t>project</w:t>
      </w:r>
      <w:bookmarkEnd w:id="1808206138"/>
      <w:r w:rsidRPr="50AADFAB" w:rsidR="719D6107">
        <w:rPr>
          <w:sz w:val="24"/>
          <w:szCs w:val="24"/>
        </w:rPr>
        <w:t xml:space="preserve"> done completely.</w:t>
      </w:r>
      <w:bookmarkEnd w:id="250746261"/>
      <w:r w:rsidR="719D6107">
        <w:rPr/>
        <w:t xml:space="preserve"> </w:t>
      </w:r>
      <w:bookmarkEnd w:id="926832846"/>
    </w:p>
    <w:p w:rsidR="009B0A63" w:rsidP="009B0A63" w:rsidRDefault="009B0A63" w14:paraId="454331C3" w14:textId="77777777">
      <w:pPr>
        <w:pStyle w:val="Heading2"/>
      </w:pPr>
      <w:bookmarkStart w:name="_Toc207768246" w:id="22"/>
      <w:bookmarkStart w:name="_Toc368912256" w:id="23"/>
      <w:r w:rsidRPr="003602B9">
        <w:t>Functional Overview</w:t>
      </w:r>
      <w:bookmarkEnd w:id="22"/>
      <w:bookmarkEnd w:id="23"/>
    </w:p>
    <w:p w:rsidRPr="00333A76" w:rsidR="00333A76" w:rsidP="00333A76" w:rsidRDefault="00333A76" w14:paraId="3DD8E5AC" w14:textId="77777777">
      <w:pPr>
        <w:pStyle w:val="InfoBlue"/>
        <w:jc w:val="both"/>
        <w:rPr>
          <w:rFonts w:ascii="Arial" w:hAnsi="Arial" w:cs="Arial"/>
        </w:rPr>
      </w:pPr>
      <w:r w:rsidRPr="63DBF62C" w:rsidR="00333A76">
        <w:rPr>
          <w:rFonts w:ascii="Arial" w:hAnsi="Arial" w:cs="Arial"/>
        </w:rPr>
        <w:t xml:space="preserve">[This section of the </w:t>
      </w:r>
      <w:r w:rsidRPr="63DBF62C" w:rsidR="00333A76">
        <w:rPr>
          <w:rFonts w:ascii="Arial" w:hAnsi="Arial" w:cs="Arial"/>
          <w:b w:val="1"/>
          <w:bCs w:val="1"/>
        </w:rPr>
        <w:t>HLD LLD Document</w:t>
      </w:r>
      <w:r w:rsidRPr="63DBF62C" w:rsidR="00333A76">
        <w:rPr>
          <w:rFonts w:ascii="Arial" w:hAnsi="Arial" w:cs="Arial"/>
        </w:rPr>
        <w:t xml:space="preserve"> Provides a general description of the software system including its functionality and matters related to the overall system function and its design Feel free to split this discussion</w:t>
      </w:r>
      <w:r w:rsidRPr="63DBF62C" w:rsidR="00C26C21">
        <w:rPr>
          <w:rFonts w:ascii="Arial" w:hAnsi="Arial" w:cs="Arial"/>
        </w:rPr>
        <w:t xml:space="preserve"> up into subsections (and sub </w:t>
      </w:r>
      <w:r w:rsidRPr="63DBF62C" w:rsidR="00333A76">
        <w:rPr>
          <w:rFonts w:ascii="Arial" w:hAnsi="Arial" w:cs="Arial"/>
        </w:rPr>
        <w:t xml:space="preserve">sections, </w:t>
      </w:r>
      <w:r w:rsidRPr="63DBF62C" w:rsidR="00333A76">
        <w:rPr>
          <w:rFonts w:ascii="Arial" w:hAnsi="Arial" w:cs="Arial"/>
        </w:rPr>
        <w:t>etc</w:t>
      </w:r>
      <w:r w:rsidRPr="63DBF62C" w:rsidR="00333A76">
        <w:rPr>
          <w:rFonts w:ascii="Arial" w:hAnsi="Arial" w:cs="Arial"/>
        </w:rPr>
        <w:t xml:space="preserve"> ...).</w:t>
      </w:r>
      <w:r w:rsidRPr="63DBF62C" w:rsidR="00333A76">
        <w:rPr>
          <w:rFonts w:ascii="Arial" w:hAnsi="Arial" w:cs="Arial"/>
        </w:rPr>
        <w:t>]</w:t>
      </w:r>
    </w:p>
    <w:p w:rsidR="1535D944" w:rsidP="63DBF62C" w:rsidRDefault="1535D944" w14:paraId="05B64887" w14:textId="6892E132">
      <w:pPr>
        <w:pStyle w:val="BodyText"/>
        <w:rPr>
          <w:rFonts w:ascii="Arial" w:hAnsi="Arial" w:cs="Arial"/>
        </w:rPr>
      </w:pPr>
      <w:r w:rsidRPr="63DBF62C" w:rsidR="1535D944">
        <w:rPr>
          <w:rFonts w:ascii="Arial" w:hAnsi="Arial" w:cs="Arial"/>
        </w:rPr>
        <w:t>CPP ATL enables to code the job specifications ,</w:t>
      </w:r>
      <w:r w:rsidRPr="63DBF62C" w:rsidR="1535D944">
        <w:rPr>
          <w:rFonts w:ascii="Arial" w:hAnsi="Arial" w:cs="Arial"/>
        </w:rPr>
        <w:t>FileIO</w:t>
      </w:r>
      <w:r w:rsidRPr="63DBF62C" w:rsidR="1535D944">
        <w:rPr>
          <w:rFonts w:ascii="Arial" w:hAnsi="Arial" w:cs="Arial"/>
        </w:rPr>
        <w:t xml:space="preserve"> </w:t>
      </w:r>
      <w:bookmarkStart w:name="_Int_EUrgWRKq" w:id="1320600089"/>
      <w:r w:rsidRPr="63DBF62C" w:rsidR="77C2B39B">
        <w:rPr>
          <w:rFonts w:ascii="Arial" w:hAnsi="Arial" w:cs="Arial"/>
        </w:rPr>
        <w:t xml:space="preserve">operations </w:t>
      </w:r>
      <w:r w:rsidRPr="63DBF62C" w:rsidR="77C2B39B">
        <w:rPr>
          <w:rFonts w:ascii="Arial" w:hAnsi="Arial" w:cs="Arial"/>
        </w:rPr>
        <w:t>helps</w:t>
      </w:r>
      <w:r w:rsidRPr="63DBF62C" w:rsidR="77C2B39B">
        <w:rPr>
          <w:rFonts w:ascii="Arial" w:hAnsi="Arial" w:cs="Arial"/>
        </w:rPr>
        <w:t xml:space="preserve"> to read </w:t>
      </w:r>
      <w:r w:rsidRPr="63DBF62C" w:rsidR="77C2B39B">
        <w:rPr>
          <w:rFonts w:ascii="Arial" w:hAnsi="Arial" w:cs="Arial"/>
        </w:rPr>
        <w:t>file</w:t>
      </w:r>
      <w:r w:rsidRPr="63DBF62C" w:rsidR="77C2B39B">
        <w:rPr>
          <w:rFonts w:ascii="Arial" w:hAnsi="Arial" w:cs="Arial"/>
        </w:rPr>
        <w:t xml:space="preserve"> from Command line arguments and write </w:t>
      </w:r>
      <w:r w:rsidRPr="63DBF62C" w:rsidR="77C2B39B">
        <w:rPr>
          <w:rFonts w:ascii="Arial" w:hAnsi="Arial" w:cs="Arial"/>
        </w:rPr>
        <w:t>schedule</w:t>
      </w:r>
      <w:r w:rsidRPr="63DBF62C" w:rsidR="77C2B39B">
        <w:rPr>
          <w:rFonts w:ascii="Arial" w:hAnsi="Arial" w:cs="Arial"/>
        </w:rPr>
        <w:t xml:space="preserve"> into different text files .</w:t>
      </w:r>
      <w:r w:rsidRPr="63DBF62C" w:rsidR="77C2B39B">
        <w:rPr>
          <w:rFonts w:ascii="Arial" w:hAnsi="Arial" w:cs="Arial"/>
        </w:rPr>
        <w:t>Valgrind</w:t>
      </w:r>
      <w:r w:rsidRPr="63DBF62C" w:rsidR="77C2B39B">
        <w:rPr>
          <w:rFonts w:ascii="Arial" w:hAnsi="Arial" w:cs="Arial"/>
        </w:rPr>
        <w:t xml:space="preserve"> </w:t>
      </w:r>
      <w:bookmarkEnd w:id="1320600089"/>
      <w:r w:rsidRPr="63DBF62C" w:rsidR="1535D944">
        <w:rPr>
          <w:rFonts w:ascii="Arial" w:hAnsi="Arial" w:cs="Arial"/>
        </w:rPr>
        <w:t xml:space="preserve"> </w:t>
      </w:r>
      <w:r w:rsidRPr="63DBF62C" w:rsidR="1209AA9F">
        <w:rPr>
          <w:rFonts w:ascii="Arial" w:hAnsi="Arial" w:cs="Arial"/>
        </w:rPr>
        <w:t>captures the data of memory leak.</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3751D9" w:rsidR="003751D9" w:rsidP="003751D9" w:rsidRDefault="003751D9" w14:paraId="4112B9BF" w14:textId="7777777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Pr="003751D9" w:rsidR="001F5AD1">
        <w:rPr>
          <w:rFonts w:ascii="Arial" w:hAnsi="Arial" w:cs="Arial"/>
        </w:rPr>
        <w:t>, dependencies</w:t>
      </w:r>
      <w:r w:rsidRPr="003751D9">
        <w:rPr>
          <w:rFonts w:ascii="Arial" w:hAnsi="Arial" w:cs="Arial"/>
        </w:rPr>
        <w:t xml:space="preserve"> or </w:t>
      </w:r>
      <w:r w:rsidRPr="003751D9" w:rsidR="001F5AD1">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rsidRPr="003751D9" w:rsidR="003751D9" w:rsidP="003751D9" w:rsidRDefault="003751D9" w14:paraId="066C9A39" w14:textId="77777777">
      <w:pPr>
        <w:pStyle w:val="InfoBlue"/>
        <w:jc w:val="both"/>
        <w:rPr>
          <w:rFonts w:ascii="Arial" w:hAnsi="Arial" w:cs="Arial"/>
        </w:rPr>
      </w:pPr>
      <w:r w:rsidRPr="003751D9">
        <w:rPr>
          <w:rFonts w:ascii="Arial" w:hAnsi="Arial" w:cs="Arial"/>
        </w:rPr>
        <w:t>Related software or hardware</w:t>
      </w:r>
    </w:p>
    <w:p w:rsidRPr="003751D9" w:rsidR="003751D9" w:rsidP="003751D9" w:rsidRDefault="003751D9" w14:paraId="0F653B47" w14:textId="77777777">
      <w:pPr>
        <w:pStyle w:val="InfoBlue"/>
        <w:jc w:val="both"/>
        <w:rPr>
          <w:rFonts w:ascii="Arial" w:hAnsi="Arial" w:cs="Arial"/>
        </w:rPr>
      </w:pPr>
      <w:r w:rsidRPr="003751D9">
        <w:rPr>
          <w:rFonts w:ascii="Arial" w:hAnsi="Arial" w:cs="Arial"/>
        </w:rPr>
        <w:t>Operating systems</w:t>
      </w:r>
    </w:p>
    <w:p w:rsidRPr="003751D9" w:rsidR="003751D9" w:rsidP="003751D9" w:rsidRDefault="003751D9" w14:paraId="399FB99B" w14:textId="77777777">
      <w:pPr>
        <w:pStyle w:val="InfoBlue"/>
        <w:jc w:val="both"/>
        <w:rPr>
          <w:rFonts w:ascii="Arial" w:hAnsi="Arial" w:cs="Arial"/>
        </w:rPr>
      </w:pPr>
      <w:r w:rsidRPr="003751D9">
        <w:rPr>
          <w:rFonts w:ascii="Arial" w:hAnsi="Arial" w:cs="Arial"/>
        </w:rPr>
        <w:t>End-user characteristics</w:t>
      </w:r>
    </w:p>
    <w:p w:rsidRPr="007D4C5D" w:rsidR="007D4C5D" w:rsidP="0019538E" w:rsidRDefault="003751D9" w14:paraId="3FA04C98" w14:textId="77777777">
      <w:pPr>
        <w:pStyle w:val="InfoBlue"/>
        <w:jc w:val="both"/>
      </w:pPr>
      <w:r w:rsidRPr="63DBF62C" w:rsidR="003751D9">
        <w:rPr>
          <w:rFonts w:ascii="Arial" w:hAnsi="Arial" w:cs="Arial"/>
        </w:rPr>
        <w:t>Possible and/or probable changes in functionality</w:t>
      </w:r>
      <w:r w:rsidRPr="63DBF62C" w:rsidR="003751D9">
        <w:rPr>
          <w:rFonts w:ascii="Arial" w:hAnsi="Arial" w:cs="Arial"/>
        </w:rPr>
        <w:t>]</w:t>
      </w:r>
      <w:r w:rsidRPr="63DBF62C" w:rsidR="003751D9">
        <w:rPr>
          <w:rFonts w:ascii="Arial" w:hAnsi="Arial" w:cs="Arial"/>
        </w:rPr>
        <w:t xml:space="preserve"> </w:t>
      </w:r>
    </w:p>
    <w:p w:rsidR="66145677" w:rsidP="63DBF62C" w:rsidRDefault="66145677" w14:paraId="49DF40D2" w14:textId="2B9D02E2">
      <w:pPr>
        <w:pStyle w:val="BodyText"/>
      </w:pPr>
      <w:r w:rsidRPr="63DBF62C" w:rsidR="66145677">
        <w:rPr>
          <w:rFonts w:ascii="Arial" w:hAnsi="Arial" w:cs="Arial"/>
        </w:rPr>
        <w:t xml:space="preserve">Schedule for different </w:t>
      </w:r>
      <w:bookmarkStart w:name="_Int_ROt8a1sH" w:id="851403214"/>
      <w:r w:rsidRPr="63DBF62C" w:rsidR="2F8B0961">
        <w:rPr>
          <w:rFonts w:ascii="Arial" w:hAnsi="Arial" w:cs="Arial"/>
        </w:rPr>
        <w:t>machines</w:t>
      </w:r>
      <w:bookmarkEnd w:id="851403214"/>
      <w:r w:rsidRPr="63DBF62C" w:rsidR="66145677">
        <w:rPr>
          <w:rFonts w:ascii="Arial" w:hAnsi="Arial" w:cs="Arial"/>
        </w:rPr>
        <w:t xml:space="preserve"> is done by assuming the job given in the </w:t>
      </w:r>
      <w:bookmarkStart w:name="_Int_kTdSmKFE" w:id="1332289178"/>
      <w:r w:rsidRPr="63DBF62C" w:rsidR="66145677">
        <w:rPr>
          <w:rFonts w:ascii="Arial" w:hAnsi="Arial" w:cs="Arial"/>
        </w:rPr>
        <w:t>job file</w:t>
      </w:r>
      <w:bookmarkEnd w:id="1332289178"/>
      <w:r w:rsidRPr="63DBF62C" w:rsidR="66145677">
        <w:rPr>
          <w:rFonts w:ascii="Arial" w:hAnsi="Arial" w:cs="Arial"/>
        </w:rPr>
        <w:t xml:space="preserve"> is of correct format.</w:t>
      </w:r>
      <w:r w:rsidRPr="63DBF62C" w:rsidR="218D0D04">
        <w:rPr>
          <w:rFonts w:ascii="Arial" w:hAnsi="Arial" w:cs="Arial"/>
        </w:rPr>
        <w:t xml:space="preserve"> Modified </w:t>
      </w:r>
      <w:bookmarkStart w:name="_Int_uMiFsBRL" w:id="765095998"/>
      <w:r w:rsidRPr="63DBF62C" w:rsidR="1A4DFB07">
        <w:rPr>
          <w:rFonts w:ascii="Arial" w:hAnsi="Arial" w:cs="Arial"/>
        </w:rPr>
        <w:t>application</w:t>
      </w:r>
      <w:bookmarkEnd w:id="765095998"/>
      <w:r w:rsidRPr="63DBF62C" w:rsidR="218D0D04">
        <w:rPr>
          <w:rFonts w:ascii="Arial" w:hAnsi="Arial" w:cs="Arial"/>
        </w:rPr>
        <w:t xml:space="preserve"> </w:t>
      </w:r>
      <w:bookmarkStart w:name="_Int_VS6Rdvic" w:id="53881060"/>
      <w:r w:rsidRPr="63DBF62C" w:rsidR="218D0D04">
        <w:rPr>
          <w:rFonts w:ascii="Arial" w:hAnsi="Arial" w:cs="Arial"/>
        </w:rPr>
        <w:t>will remove</w:t>
      </w:r>
      <w:bookmarkEnd w:id="53881060"/>
      <w:r w:rsidRPr="63DBF62C" w:rsidR="218D0D04">
        <w:rPr>
          <w:rFonts w:ascii="Arial" w:hAnsi="Arial" w:cs="Arial"/>
        </w:rPr>
        <w:t xml:space="preserve"> the jobs </w:t>
      </w:r>
      <w:bookmarkStart w:name="_Int_UxmaMEpJ" w:id="830096110"/>
      <w:r w:rsidRPr="63DBF62C" w:rsidR="6E0E6E70">
        <w:rPr>
          <w:rFonts w:ascii="Arial" w:hAnsi="Arial" w:cs="Arial"/>
        </w:rPr>
        <w:t>that</w:t>
      </w:r>
      <w:bookmarkEnd w:id="830096110"/>
      <w:r w:rsidRPr="63DBF62C" w:rsidR="218D0D04">
        <w:rPr>
          <w:rFonts w:ascii="Arial" w:hAnsi="Arial" w:cs="Arial"/>
        </w:rPr>
        <w:t xml:space="preserve"> are not in correct format.</w:t>
      </w:r>
    </w:p>
    <w:p w:rsidRPr="003602B9"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00B85653" w:rsidP="0019538E" w:rsidRDefault="003751D9" w14:paraId="42B010AE" w14:textId="77777777">
      <w:pPr>
        <w:pStyle w:val="InfoBlue"/>
        <w:jc w:val="both"/>
      </w:pPr>
      <w:r w:rsidRPr="63DBF62C" w:rsidR="003751D9">
        <w:rPr>
          <w:rFonts w:ascii="Arial" w:hAnsi="Arial" w:cs="Arial"/>
        </w:rPr>
        <w:t xml:space="preserve">[This section of the </w:t>
      </w:r>
      <w:r w:rsidRPr="63DBF62C" w:rsidR="003751D9">
        <w:rPr>
          <w:rFonts w:ascii="Arial" w:hAnsi="Arial" w:cs="Arial"/>
          <w:b w:val="1"/>
          <w:bCs w:val="1"/>
        </w:rPr>
        <w:t>HLD LLD Document</w:t>
      </w:r>
      <w:r w:rsidRPr="63DBF62C" w:rsidR="003751D9">
        <w:rPr>
          <w:rFonts w:ascii="Arial" w:hAnsi="Arial" w:cs="Arial"/>
        </w:rPr>
        <w:t xml:space="preserve"> </w:t>
      </w:r>
      <w:r w:rsidRPr="63DBF62C" w:rsidR="003751D9">
        <w:rPr>
          <w:rFonts w:ascii="Arial" w:hAnsi="Arial" w:cs="Arial"/>
        </w:rPr>
        <w:t>is for d</w:t>
      </w:r>
      <w:r w:rsidRPr="63DBF62C" w:rsidR="00CE5AD2">
        <w:rPr>
          <w:rFonts w:ascii="Arial" w:hAnsi="Arial" w:cs="Arial"/>
        </w:rPr>
        <w:t xml:space="preserve">escribing the risks </w:t>
      </w:r>
      <w:r w:rsidRPr="63DBF62C" w:rsidR="003751D9">
        <w:rPr>
          <w:rFonts w:ascii="Arial" w:hAnsi="Arial" w:cs="Arial"/>
        </w:rPr>
        <w:t>that are taken into consideration while preparing this document</w:t>
      </w:r>
      <w:r w:rsidRPr="63DBF62C" w:rsidR="003751D9">
        <w:rPr>
          <w:rFonts w:ascii="Arial" w:hAnsi="Arial" w:cs="Arial"/>
        </w:rPr>
        <w:t xml:space="preserve">. </w:t>
      </w:r>
      <w:r w:rsidRPr="63DBF62C" w:rsidR="00CE5AD2">
        <w:rPr>
          <w:rFonts w:ascii="Arial" w:hAnsi="Arial" w:cs="Arial"/>
        </w:rPr>
        <w:t xml:space="preserve">All the risks related to Software, Hardware, Operating System, Users, </w:t>
      </w:r>
      <w:r w:rsidRPr="63DBF62C" w:rsidR="00CE5AD2">
        <w:rPr>
          <w:rFonts w:ascii="Arial" w:hAnsi="Arial" w:cs="Arial"/>
        </w:rPr>
        <w:t>etc</w:t>
      </w:r>
      <w:r w:rsidRPr="63DBF62C" w:rsidR="00CE5AD2">
        <w:rPr>
          <w:rFonts w:ascii="Arial" w:hAnsi="Arial" w:cs="Arial"/>
        </w:rPr>
        <w:t xml:space="preserve"> </w:t>
      </w:r>
      <w:r w:rsidRPr="63DBF62C" w:rsidR="00CE5AD2">
        <w:rPr>
          <w:rFonts w:ascii="Arial" w:hAnsi="Arial" w:cs="Arial"/>
        </w:rPr>
        <w:t>have to</w:t>
      </w:r>
      <w:r w:rsidRPr="63DBF62C" w:rsidR="00CE5AD2">
        <w:rPr>
          <w:rFonts w:ascii="Arial" w:hAnsi="Arial" w:cs="Arial"/>
        </w:rPr>
        <w:t xml:space="preserve"> be documented here.]</w:t>
      </w:r>
    </w:p>
    <w:p w:rsidR="503896C8" w:rsidP="63DBF62C" w:rsidRDefault="503896C8" w14:paraId="03E1532C" w14:textId="34E484DC">
      <w:pPr>
        <w:pStyle w:val="BodyText"/>
        <w:rPr>
          <w:rFonts w:ascii="Arial" w:hAnsi="Arial" w:cs="Arial"/>
        </w:rPr>
      </w:pPr>
      <w:bookmarkStart w:name="_Int_eqQFRz2X" w:id="150159787"/>
      <w:r w:rsidRPr="63DBF62C" w:rsidR="503896C8">
        <w:rPr>
          <w:rFonts w:ascii="Arial" w:hAnsi="Arial" w:cs="Arial"/>
        </w:rPr>
        <w:t>All assumptions,</w:t>
      </w:r>
      <w:bookmarkEnd w:id="150159787"/>
      <w:r w:rsidRPr="63DBF62C" w:rsidR="503896C8">
        <w:rPr>
          <w:rFonts w:ascii="Arial" w:hAnsi="Arial" w:cs="Arial"/>
        </w:rPr>
        <w:t xml:space="preserve"> functional </w:t>
      </w:r>
      <w:bookmarkStart w:name="_Int_IlPyNzRv" w:id="1876573010"/>
      <w:r w:rsidRPr="63DBF62C" w:rsidR="503896C8">
        <w:rPr>
          <w:rFonts w:ascii="Arial" w:hAnsi="Arial" w:cs="Arial"/>
        </w:rPr>
        <w:t xml:space="preserve">overview and design parameters are documented without evaluation which are to be implemented without missing. </w:t>
      </w:r>
      <w:bookmarkEnd w:id="1876573010"/>
    </w:p>
    <w:p w:rsidR="006B3C2A" w:rsidP="006B3C2A" w:rsidRDefault="009D4FE0" w14:paraId="777CC2AB" w14:textId="77777777">
      <w:pPr>
        <w:pStyle w:val="Heading1"/>
      </w:pPr>
      <w:bookmarkStart w:name="_Toc207768251" w:id="28"/>
      <w:bookmarkStart w:name="_Toc368912259" w:id="29"/>
      <w:r w:rsidRPr="003602B9">
        <w:t>Design Overview</w:t>
      </w:r>
      <w:bookmarkStart w:name="_Toc207768252" w:id="30"/>
      <w:bookmarkEnd w:id="28"/>
      <w:bookmarkEnd w:id="29"/>
    </w:p>
    <w:p w:rsidR="00F748A1" w:rsidP="08194B78" w:rsidRDefault="00F748A1" w14:paraId="0EF3E033" w14:textId="262FFE4C">
      <w:pPr>
        <w:pStyle w:val="InfoBlue"/>
        <w:jc w:val="both"/>
        <w:rPr>
          <w:rFonts w:ascii="Arial" w:hAnsi="Arial" w:cs="Arial"/>
        </w:rPr>
      </w:pPr>
      <w:r w:rsidRPr="08194B78" w:rsidR="00F748A1">
        <w:rPr>
          <w:rFonts w:ascii="Arial" w:hAnsi="Arial" w:cs="Arial"/>
        </w:rPr>
        <w:t xml:space="preserve">In this section, </w:t>
      </w:r>
      <w:r w:rsidRPr="08194B78" w:rsidR="00F748A1">
        <w:rPr>
          <w:rFonts w:ascii="Arial" w:hAnsi="Arial" w:cs="Arial"/>
        </w:rPr>
        <w:t xml:space="preserve">a general description of the software system including its functionality and matters related to the overall system and its design </w:t>
      </w:r>
      <w:r w:rsidRPr="08194B78" w:rsidR="00F748A1">
        <w:rPr>
          <w:rFonts w:ascii="Arial" w:hAnsi="Arial" w:cs="Arial"/>
        </w:rPr>
        <w:t>has to</w:t>
      </w:r>
      <w:r w:rsidRPr="08194B78" w:rsidR="00F748A1">
        <w:rPr>
          <w:rFonts w:ascii="Arial" w:hAnsi="Arial" w:cs="Arial"/>
        </w:rPr>
        <w:t xml:space="preserve"> be documented.]</w:t>
      </w:r>
    </w:p>
    <w:p w:rsidR="006B3C2A" w:rsidP="006B3C2A" w:rsidRDefault="009D4FE0" w14:paraId="5AAB9AF4" w14:textId="77777777">
      <w:pPr>
        <w:pStyle w:val="Heading2"/>
      </w:pPr>
      <w:bookmarkStart w:name="_Toc368912260" w:id="31"/>
      <w:r w:rsidRPr="003602B9">
        <w:t>Design Objectives</w:t>
      </w:r>
      <w:bookmarkStart w:name="_Toc207768253" w:id="32"/>
      <w:bookmarkEnd w:id="30"/>
      <w:bookmarkEnd w:id="31"/>
    </w:p>
    <w:p w:rsidRPr="00ED14C1" w:rsidR="00ED14C1" w:rsidP="00ED14C1" w:rsidRDefault="00ED14C1" w14:paraId="046473F0" w14:textId="77777777">
      <w:pPr>
        <w:pStyle w:val="InfoBlue"/>
        <w:jc w:val="both"/>
        <w:rPr>
          <w:rFonts w:ascii="Arial" w:hAnsi="Arial" w:cs="Arial"/>
        </w:rPr>
      </w:pPr>
      <w:r w:rsidRPr="50AADFAB" w:rsidR="00ED14C1">
        <w:rPr>
          <w:rFonts w:ascii="Arial" w:hAnsi="Arial" w:cs="Arial"/>
        </w:rPr>
        <w:t xml:space="preserve">[In this section, </w:t>
      </w:r>
      <w:r w:rsidRPr="50AADFAB" w:rsidR="00ED14C1">
        <w:rPr>
          <w:rFonts w:ascii="Arial" w:hAnsi="Arial" w:cs="Arial"/>
        </w:rPr>
        <w:t>a general description of the system</w:t>
      </w:r>
      <w:r w:rsidRPr="50AADFAB" w:rsidR="00ED14C1">
        <w:rPr>
          <w:rFonts w:ascii="Arial" w:hAnsi="Arial" w:cs="Arial"/>
        </w:rPr>
        <w:t xml:space="preserve">’s design </w:t>
      </w:r>
      <w:r w:rsidRPr="50AADFAB" w:rsidR="00ED14C1">
        <w:rPr>
          <w:rFonts w:ascii="Arial" w:hAnsi="Arial" w:cs="Arial"/>
        </w:rPr>
        <w:t>objectives</w:t>
      </w:r>
      <w:r w:rsidRPr="50AADFAB" w:rsidR="00ED14C1">
        <w:rPr>
          <w:rFonts w:ascii="Arial" w:hAnsi="Arial" w:cs="Arial"/>
        </w:rPr>
        <w:t xml:space="preserve"> including matters related to the overall system and its design </w:t>
      </w:r>
      <w:r w:rsidRPr="50AADFAB" w:rsidR="00ED14C1">
        <w:rPr>
          <w:rFonts w:ascii="Arial" w:hAnsi="Arial" w:cs="Arial"/>
        </w:rPr>
        <w:t>has to</w:t>
      </w:r>
      <w:r w:rsidRPr="50AADFAB" w:rsidR="00ED14C1">
        <w:rPr>
          <w:rFonts w:ascii="Arial" w:hAnsi="Arial" w:cs="Arial"/>
        </w:rPr>
        <w:t xml:space="preserve"> be documented.]</w:t>
      </w:r>
    </w:p>
    <w:p w:rsidR="1EF531FB" w:rsidP="50AADFAB" w:rsidRDefault="1EF531FB" w14:paraId="7F325DB4" w14:textId="494324D9">
      <w:pPr>
        <w:pStyle w:val="BodyText"/>
        <w:rPr>
          <w:rFonts w:ascii="Arial" w:hAnsi="Arial" w:cs="Arial"/>
        </w:rPr>
      </w:pPr>
      <w:r w:rsidRPr="50AADFAB" w:rsidR="1EF531FB">
        <w:rPr>
          <w:rFonts w:ascii="Arial" w:hAnsi="Arial" w:cs="Arial"/>
        </w:rPr>
        <w:t xml:space="preserve">Design </w:t>
      </w:r>
      <w:r w:rsidRPr="50AADFAB" w:rsidR="1EF531FB">
        <w:rPr>
          <w:rFonts w:ascii="Arial" w:hAnsi="Arial" w:cs="Arial"/>
        </w:rPr>
        <w:t>objectives</w:t>
      </w:r>
      <w:r w:rsidRPr="50AADFAB" w:rsidR="1EF531FB">
        <w:rPr>
          <w:rFonts w:ascii="Arial" w:hAnsi="Arial" w:cs="Arial"/>
        </w:rPr>
        <w:t xml:space="preserve"> include different parameters like jobs given to controller and scheduling corresponding machine and </w:t>
      </w:r>
      <w:r w:rsidRPr="50AADFAB" w:rsidR="1EF531FB">
        <w:rPr>
          <w:rFonts w:ascii="Arial" w:hAnsi="Arial" w:cs="Arial"/>
        </w:rPr>
        <w:t>p</w:t>
      </w:r>
      <w:r w:rsidRPr="50AADFAB" w:rsidR="0756377B">
        <w:rPr>
          <w:rFonts w:ascii="Arial" w:hAnsi="Arial" w:cs="Arial"/>
        </w:rPr>
        <w:t>roviding</w:t>
      </w:r>
      <w:r w:rsidRPr="50AADFAB" w:rsidR="0756377B">
        <w:rPr>
          <w:rFonts w:ascii="Arial" w:hAnsi="Arial" w:cs="Arial"/>
        </w:rPr>
        <w:t xml:space="preserve"> </w:t>
      </w:r>
      <w:bookmarkStart w:name="_Int_9YLStipv" w:id="662266914"/>
      <w:r w:rsidRPr="50AADFAB" w:rsidR="0756377B">
        <w:rPr>
          <w:rFonts w:ascii="Arial" w:hAnsi="Arial" w:cs="Arial"/>
        </w:rPr>
        <w:t xml:space="preserve">interference less design while assigning machines to </w:t>
      </w:r>
      <w:bookmarkStart w:name="_Int_cZpB2c4Q" w:id="657066990"/>
      <w:r w:rsidRPr="50AADFAB" w:rsidR="0756377B">
        <w:rPr>
          <w:rFonts w:ascii="Arial" w:hAnsi="Arial" w:cs="Arial"/>
        </w:rPr>
        <w:t>jobs.</w:t>
      </w:r>
      <w:bookmarkEnd w:id="657066990"/>
      <w:r w:rsidRPr="50AADFAB" w:rsidR="0756377B">
        <w:rPr>
          <w:rFonts w:ascii="Arial" w:hAnsi="Arial" w:cs="Arial"/>
        </w:rPr>
        <w:t xml:space="preserve"> </w:t>
      </w:r>
      <w:bookmarkEnd w:id="662266914"/>
    </w:p>
    <w:p w:rsidR="009D4FE0" w:rsidP="006B3C2A" w:rsidRDefault="009D4FE0" w14:paraId="1CC063E1" w14:textId="77777777">
      <w:pPr>
        <w:pStyle w:val="Heading3"/>
      </w:pPr>
      <w:bookmarkStart w:name="_Toc368912261" w:id="33"/>
      <w:r w:rsidRPr="003602B9">
        <w:t>Recommended Architecture</w:t>
      </w:r>
      <w:bookmarkEnd w:id="32"/>
      <w:bookmarkEnd w:id="33"/>
    </w:p>
    <w:p w:rsidR="00912B13" w:rsidP="08194B78" w:rsidRDefault="00912B13" w14:paraId="56A15995" w14:textId="329524E6">
      <w:pPr>
        <w:pStyle w:val="InfoBlue"/>
        <w:jc w:val="both"/>
        <w:rPr>
          <w:rFonts w:ascii="Arial" w:hAnsi="Arial" w:cs="Arial"/>
        </w:rPr>
      </w:pPr>
      <w:r w:rsidRPr="63DBF62C" w:rsidR="00912B13">
        <w:rPr>
          <w:rFonts w:ascii="Arial" w:hAnsi="Arial" w:cs="Arial"/>
        </w:rPr>
        <w:t>[In this section, a document the Recommended System Architecture]</w:t>
      </w:r>
    </w:p>
    <w:p w:rsidR="45D0D64D" w:rsidP="63DBF62C" w:rsidRDefault="45D0D64D" w14:paraId="617DA493" w14:textId="226393AC">
      <w:pPr>
        <w:pStyle w:val="BodyText"/>
        <w:rPr>
          <w:rFonts w:ascii="Arial" w:hAnsi="Arial" w:cs="Arial"/>
        </w:rPr>
      </w:pPr>
      <w:r w:rsidRPr="63DBF62C" w:rsidR="45D0D64D">
        <w:rPr>
          <w:rFonts w:ascii="Arial" w:hAnsi="Arial" w:cs="Arial"/>
        </w:rPr>
        <w:t xml:space="preserve">UML </w:t>
      </w:r>
      <w:bookmarkStart w:name="_Int_mxrTUrk4" w:id="1594303939"/>
      <w:r w:rsidRPr="63DBF62C" w:rsidR="45D0D64D">
        <w:rPr>
          <w:rFonts w:ascii="Arial" w:hAnsi="Arial" w:cs="Arial"/>
        </w:rPr>
        <w:t>architecture.</w:t>
      </w:r>
      <w:bookmarkEnd w:id="1594303939"/>
    </w:p>
    <w:p w:rsidR="00ED6EDC" w:rsidP="00140A70" w:rsidRDefault="009D4FE0" w14:paraId="5A123178" w14:textId="77777777">
      <w:pPr>
        <w:pStyle w:val="Heading2"/>
      </w:pPr>
      <w:bookmarkStart w:name="_Toc207768255" w:id="34"/>
      <w:bookmarkStart w:name="_Toc368912262" w:id="35"/>
      <w:r w:rsidRPr="003602B9">
        <w:t>Architectural Strategies</w:t>
      </w:r>
      <w:bookmarkStart w:name="_Toc207768256" w:id="36"/>
      <w:bookmarkEnd w:id="34"/>
      <w:bookmarkEnd w:id="35"/>
    </w:p>
    <w:p w:rsidRPr="00B1405F" w:rsidR="00B1405F" w:rsidP="00B1405F" w:rsidRDefault="00B1405F" w14:paraId="07009E9D" w14:textId="77777777">
      <w:pPr>
        <w:pStyle w:val="InfoBlue"/>
        <w:jc w:val="both"/>
        <w:rPr>
          <w:rFonts w:ascii="Arial" w:hAnsi="Arial" w:cs="Arial"/>
        </w:rPr>
      </w:pPr>
      <w:r w:rsidRPr="63DBF62C" w:rsidR="00B1405F">
        <w:rPr>
          <w:rFonts w:ascii="Arial" w:hAnsi="Arial" w:cs="Arial"/>
        </w:rPr>
        <w:t xml:space="preserve">[Describe any design decisions and/or strategies that affect the overall organization of the system and its higher-level structures. These strategies should </w:t>
      </w:r>
      <w:r w:rsidRPr="63DBF62C" w:rsidR="00B1405F">
        <w:rPr>
          <w:rFonts w:ascii="Arial" w:hAnsi="Arial" w:cs="Arial"/>
        </w:rPr>
        <w:t>provide</w:t>
      </w:r>
      <w:r w:rsidRPr="63DBF62C" w:rsidR="00B1405F">
        <w:rPr>
          <w:rFonts w:ascii="Arial" w:hAnsi="Arial" w:cs="Arial"/>
        </w:rPr>
        <w:t xml:space="preserve"> insight into the key abstractions and mechanisms used in the system architecture. Describe the reasoning employed for each decision and/or strategy (</w:t>
      </w:r>
      <w:r w:rsidRPr="63DBF62C" w:rsidR="00B1405F">
        <w:rPr>
          <w:rFonts w:ascii="Arial" w:hAnsi="Arial" w:cs="Arial"/>
        </w:rPr>
        <w:t>possibly referring</w:t>
      </w:r>
      <w:r w:rsidRPr="63DBF62C" w:rsidR="00B1405F">
        <w:rPr>
          <w:rFonts w:ascii="Arial" w:hAnsi="Arial" w:cs="Arial"/>
        </w:rPr>
        <w:t xml:space="preserve"> to previously stated design goals and principles) and how any design goals or priorities were balanced or traded-off</w:t>
      </w:r>
      <w:r w:rsidRPr="63DBF62C" w:rsidR="00B1405F">
        <w:rPr>
          <w:rFonts w:ascii="Arial" w:hAnsi="Arial" w:cs="Arial"/>
        </w:rPr>
        <w:t>. ]</w:t>
      </w:r>
    </w:p>
    <w:p w:rsidR="3F6A3FE9" w:rsidP="63DBF62C" w:rsidRDefault="3F6A3FE9" w14:paraId="7F6C0FA0" w14:textId="6EB1D41C">
      <w:pPr>
        <w:pStyle w:val="BodyText"/>
      </w:pPr>
      <w:r w:rsidRPr="63DBF62C" w:rsidR="3F6A3FE9">
        <w:rPr>
          <w:rFonts w:ascii="Arial" w:hAnsi="Arial" w:cs="Arial"/>
        </w:rPr>
        <w:t>No architectural strategies have been employed.</w:t>
      </w:r>
    </w:p>
    <w:p w:rsidR="00AD0765" w:rsidP="00AD0765" w:rsidRDefault="009D4FE0" w14:paraId="3DD1B498" w14:textId="77777777">
      <w:pPr>
        <w:pStyle w:val="Heading3"/>
      </w:pPr>
      <w:bookmarkStart w:name="_Toc368912263" w:id="37"/>
      <w:r w:rsidRPr="003602B9">
        <w:t>Design Alternative</w:t>
      </w:r>
      <w:bookmarkStart w:name="_Toc207768258" w:id="38"/>
      <w:bookmarkEnd w:id="36"/>
      <w:bookmarkEnd w:id="37"/>
    </w:p>
    <w:p w:rsidRPr="00B1405F" w:rsidR="00B1405F" w:rsidP="00B1405F" w:rsidRDefault="00B1405F" w14:paraId="3109F09B" w14:textId="77777777">
      <w:pPr>
        <w:pStyle w:val="InfoBlue"/>
        <w:jc w:val="both"/>
        <w:rPr>
          <w:rFonts w:ascii="Arial" w:hAnsi="Arial" w:cs="Arial"/>
        </w:rPr>
      </w:pPr>
      <w:r w:rsidRPr="63DBF62C" w:rsidR="00B1405F">
        <w:rPr>
          <w:rFonts w:ascii="Arial" w:hAnsi="Arial" w:cs="Arial"/>
        </w:rPr>
        <w:t>[</w:t>
      </w:r>
      <w:r w:rsidRPr="63DBF62C" w:rsidR="00B1405F">
        <w:rPr>
          <w:rFonts w:ascii="Arial" w:hAnsi="Arial" w:cs="Arial"/>
        </w:rPr>
        <w:t xml:space="preserve">All the available alternatives </w:t>
      </w:r>
      <w:r w:rsidRPr="63DBF62C" w:rsidR="00B1405F">
        <w:rPr>
          <w:rFonts w:ascii="Arial" w:hAnsi="Arial" w:cs="Arial"/>
        </w:rPr>
        <w:t>have to</w:t>
      </w:r>
      <w:r w:rsidRPr="63DBF62C" w:rsidR="00B1405F">
        <w:rPr>
          <w:rFonts w:ascii="Arial" w:hAnsi="Arial" w:cs="Arial"/>
        </w:rPr>
        <w:t xml:space="preserve"> be documented here along with the re</w:t>
      </w:r>
      <w:r w:rsidRPr="63DBF62C" w:rsidR="00F10138">
        <w:rPr>
          <w:rFonts w:ascii="Arial" w:hAnsi="Arial" w:cs="Arial"/>
        </w:rPr>
        <w:t>a</w:t>
      </w:r>
      <w:r w:rsidRPr="63DBF62C" w:rsidR="00B1405F">
        <w:rPr>
          <w:rFonts w:ascii="Arial" w:hAnsi="Arial" w:cs="Arial"/>
        </w:rPr>
        <w:t xml:space="preserve">sons for </w:t>
      </w:r>
      <w:r w:rsidRPr="63DBF62C" w:rsidR="00B1405F">
        <w:rPr>
          <w:rFonts w:ascii="Arial" w:hAnsi="Arial" w:cs="Arial"/>
        </w:rPr>
        <w:t>selection</w:t>
      </w:r>
      <w:r w:rsidRPr="63DBF62C" w:rsidR="00B1405F">
        <w:rPr>
          <w:rFonts w:ascii="Arial" w:hAnsi="Arial" w:cs="Arial"/>
        </w:rPr>
        <w:t xml:space="preserve"> or rejection of the </w:t>
      </w:r>
      <w:r w:rsidRPr="63DBF62C" w:rsidR="00B1405F">
        <w:rPr>
          <w:rFonts w:ascii="Arial" w:hAnsi="Arial" w:cs="Arial"/>
        </w:rPr>
        <w:t>particular alternative</w:t>
      </w:r>
      <w:r w:rsidRPr="63DBF62C" w:rsidR="00B1405F">
        <w:rPr>
          <w:rFonts w:ascii="Arial" w:hAnsi="Arial" w:cs="Arial"/>
        </w:rPr>
        <w:t>.</w:t>
      </w:r>
      <w:r w:rsidRPr="63DBF62C" w:rsidR="00B1405F">
        <w:rPr>
          <w:rFonts w:ascii="Arial" w:hAnsi="Arial" w:cs="Arial"/>
        </w:rPr>
        <w:t>]</w:t>
      </w:r>
      <w:r w:rsidRPr="63DBF62C" w:rsidR="00B1405F">
        <w:rPr>
          <w:rFonts w:ascii="Arial" w:hAnsi="Arial" w:cs="Arial"/>
        </w:rPr>
        <w:t xml:space="preserve"> </w:t>
      </w:r>
    </w:p>
    <w:p w:rsidR="6C60C7F6" w:rsidP="63DBF62C" w:rsidRDefault="6C60C7F6" w14:paraId="22091DC0" w14:textId="44DE069B">
      <w:pPr>
        <w:pStyle w:val="BodyText"/>
        <w:rPr>
          <w:rFonts w:ascii="Arial" w:hAnsi="Arial" w:cs="Arial"/>
        </w:rPr>
      </w:pPr>
      <w:r w:rsidRPr="63DBF62C" w:rsidR="6C60C7F6">
        <w:rPr>
          <w:rFonts w:ascii="Arial" w:hAnsi="Arial" w:cs="Arial"/>
        </w:rPr>
        <w:t xml:space="preserve">Designed sequence diagram and use case diagram as design paradigm but as an alternative selected class diagram to </w:t>
      </w:r>
      <w:bookmarkStart w:name="_Int_aG9HWf1K" w:id="306286299"/>
      <w:r w:rsidRPr="63DBF62C" w:rsidR="2172E81F">
        <w:rPr>
          <w:rFonts w:ascii="Arial" w:hAnsi="Arial" w:cs="Arial"/>
        </w:rPr>
        <w:t>visualize</w:t>
      </w:r>
      <w:bookmarkEnd w:id="306286299"/>
      <w:r w:rsidRPr="63DBF62C" w:rsidR="6C60C7F6">
        <w:rPr>
          <w:rFonts w:ascii="Arial" w:hAnsi="Arial" w:cs="Arial"/>
        </w:rPr>
        <w:t xml:space="preserve"> more </w:t>
      </w:r>
      <w:r w:rsidRPr="63DBF62C" w:rsidR="37DAAD80">
        <w:rPr>
          <w:rFonts w:ascii="Arial" w:hAnsi="Arial" w:cs="Arial"/>
        </w:rPr>
        <w:t xml:space="preserve">data </w:t>
      </w:r>
      <w:bookmarkStart w:name="_Int_W4Bl9d51" w:id="1268647335"/>
      <w:r w:rsidRPr="63DBF62C" w:rsidR="37DAAD80">
        <w:rPr>
          <w:rFonts w:ascii="Arial" w:hAnsi="Arial" w:cs="Arial"/>
        </w:rPr>
        <w:t>that've</w:t>
      </w:r>
      <w:bookmarkEnd w:id="1268647335"/>
      <w:r w:rsidRPr="63DBF62C" w:rsidR="37DAAD80">
        <w:rPr>
          <w:rFonts w:ascii="Arial" w:hAnsi="Arial" w:cs="Arial"/>
        </w:rPr>
        <w:t xml:space="preserve"> used in application.</w:t>
      </w:r>
    </w:p>
    <w:p w:rsidR="00AD0765" w:rsidP="00AD0765" w:rsidRDefault="009D4FE0" w14:paraId="6560256D" w14:textId="77777777">
      <w:pPr>
        <w:pStyle w:val="Heading3"/>
      </w:pPr>
      <w:bookmarkStart w:name="_Toc368912264" w:id="39"/>
      <w:r w:rsidRPr="003602B9">
        <w:t>Reuse of Existing Common Services/Utilities</w:t>
      </w:r>
      <w:bookmarkStart w:name="_Toc207768259" w:id="40"/>
      <w:bookmarkEnd w:id="38"/>
      <w:bookmarkEnd w:id="39"/>
    </w:p>
    <w:p w:rsidRPr="00B1405F" w:rsidR="00B1405F" w:rsidP="00B1405F" w:rsidRDefault="00B1405F" w14:paraId="3488AC80" w14:textId="77777777">
      <w:pPr>
        <w:pStyle w:val="InfoBlue"/>
        <w:jc w:val="both"/>
        <w:rPr>
          <w:rFonts w:ascii="Arial" w:hAnsi="Arial" w:cs="Arial"/>
        </w:rPr>
      </w:pPr>
      <w:r w:rsidRPr="63DBF62C" w:rsidR="00B1405F">
        <w:rPr>
          <w:rFonts w:ascii="Arial" w:hAnsi="Arial" w:cs="Arial"/>
        </w:rPr>
        <w:t>[Document the details of all the available common services or Utilities that will be used by this system here.]</w:t>
      </w:r>
    </w:p>
    <w:p w:rsidR="074BCE05" w:rsidP="63DBF62C" w:rsidRDefault="074BCE05" w14:paraId="382F0CCA" w14:textId="635DDF1E">
      <w:pPr>
        <w:pStyle w:val="BodyText"/>
        <w:rPr>
          <w:rFonts w:ascii="Arial" w:hAnsi="Arial" w:cs="Arial"/>
        </w:rPr>
      </w:pPr>
      <w:r w:rsidRPr="63DBF62C" w:rsidR="074BCE05">
        <w:rPr>
          <w:rFonts w:ascii="Arial" w:hAnsi="Arial" w:cs="Arial"/>
        </w:rPr>
        <w:t>Design</w:t>
      </w:r>
      <w:r w:rsidRPr="63DBF62C" w:rsidR="30F64A84">
        <w:rPr>
          <w:rFonts w:ascii="Arial" w:hAnsi="Arial" w:cs="Arial"/>
        </w:rPr>
        <w:t xml:space="preserve"> and </w:t>
      </w:r>
      <w:r w:rsidRPr="63DBF62C" w:rsidR="72516552">
        <w:rPr>
          <w:rFonts w:ascii="Arial" w:hAnsi="Arial" w:cs="Arial"/>
        </w:rPr>
        <w:t>development is</w:t>
      </w:r>
      <w:r w:rsidRPr="63DBF62C" w:rsidR="074BCE05">
        <w:rPr>
          <w:rFonts w:ascii="Arial" w:hAnsi="Arial" w:cs="Arial"/>
        </w:rPr>
        <w:t xml:space="preserve"> done from scratch using </w:t>
      </w:r>
      <w:r w:rsidRPr="63DBF62C" w:rsidR="03C6E395">
        <w:rPr>
          <w:rFonts w:ascii="Arial" w:hAnsi="Arial" w:cs="Arial"/>
        </w:rPr>
        <w:t xml:space="preserve">existing </w:t>
      </w:r>
      <w:bookmarkStart w:name="_Int_9jR40Aym" w:id="1752639388"/>
      <w:r w:rsidRPr="63DBF62C" w:rsidR="7EC121AB">
        <w:rPr>
          <w:rFonts w:ascii="Arial" w:hAnsi="Arial" w:cs="Arial"/>
        </w:rPr>
        <w:t>sources star</w:t>
      </w:r>
      <w:bookmarkEnd w:id="1752639388"/>
      <w:r w:rsidRPr="63DBF62C" w:rsidR="074BCE05">
        <w:rPr>
          <w:rFonts w:ascii="Arial" w:hAnsi="Arial" w:cs="Arial"/>
        </w:rPr>
        <w:t xml:space="preserve"> UM</w:t>
      </w:r>
      <w:r w:rsidRPr="63DBF62C" w:rsidR="4144029D">
        <w:rPr>
          <w:rFonts w:ascii="Arial" w:hAnsi="Arial" w:cs="Arial"/>
        </w:rPr>
        <w:t xml:space="preserve">L for design and VI for development. </w:t>
      </w:r>
    </w:p>
    <w:p w:rsidR="00AD0765" w:rsidP="00AD0765" w:rsidRDefault="009D4FE0" w14:paraId="7A4E8589" w14:textId="77777777">
      <w:pPr>
        <w:pStyle w:val="Heading3"/>
      </w:pPr>
      <w:bookmarkStart w:name="_Toc368912265" w:id="41"/>
      <w:r w:rsidRPr="003602B9">
        <w:t>Creation of New Common Services/Utilities</w:t>
      </w:r>
      <w:bookmarkStart w:name="_Toc207768260" w:id="42"/>
      <w:bookmarkEnd w:id="40"/>
      <w:bookmarkEnd w:id="41"/>
    </w:p>
    <w:p w:rsidRPr="00B1405F" w:rsidR="00B1405F" w:rsidP="00B1405F" w:rsidRDefault="00B1405F" w14:paraId="3165CD36" w14:textId="77777777">
      <w:pPr>
        <w:pStyle w:val="InfoBlue"/>
        <w:jc w:val="both"/>
        <w:rPr>
          <w:rFonts w:ascii="Arial" w:hAnsi="Arial" w:cs="Arial"/>
        </w:rPr>
      </w:pPr>
      <w:r w:rsidRPr="63DBF62C" w:rsidR="00B1405F">
        <w:rPr>
          <w:rFonts w:ascii="Arial" w:hAnsi="Arial" w:cs="Arial"/>
        </w:rPr>
        <w:t xml:space="preserve">[Document the details of all the new services or Utilities that </w:t>
      </w:r>
      <w:r w:rsidRPr="63DBF62C" w:rsidR="00B1405F">
        <w:rPr>
          <w:rFonts w:ascii="Arial" w:hAnsi="Arial" w:cs="Arial"/>
        </w:rPr>
        <w:t>have to</w:t>
      </w:r>
      <w:r w:rsidRPr="63DBF62C" w:rsidR="00B1405F">
        <w:rPr>
          <w:rFonts w:ascii="Arial" w:hAnsi="Arial" w:cs="Arial"/>
        </w:rPr>
        <w:t xml:space="preserve"> be created as part of this system here.]</w:t>
      </w:r>
    </w:p>
    <w:p w:rsidR="69F138A1" w:rsidP="63DBF62C" w:rsidRDefault="69F138A1" w14:paraId="13ABEE14" w14:textId="1D64C705">
      <w:pPr>
        <w:pStyle w:val="BodyText"/>
        <w:rPr>
          <w:rFonts w:ascii="Arial" w:hAnsi="Arial" w:cs="Arial"/>
        </w:rPr>
      </w:pPr>
      <w:r w:rsidRPr="63DBF62C" w:rsidR="69F138A1">
        <w:rPr>
          <w:rFonts w:ascii="Arial" w:hAnsi="Arial" w:cs="Arial"/>
        </w:rPr>
        <w:t xml:space="preserve">Used existing </w:t>
      </w:r>
      <w:bookmarkStart w:name="_Int_JsX4Ps4p" w:id="1864490129"/>
      <w:r w:rsidRPr="63DBF62C" w:rsidR="69F138A1">
        <w:rPr>
          <w:rFonts w:ascii="Arial" w:hAnsi="Arial" w:cs="Arial"/>
        </w:rPr>
        <w:t>resources</w:t>
      </w:r>
      <w:bookmarkEnd w:id="1864490129"/>
      <w:r w:rsidRPr="63DBF62C" w:rsidR="69F138A1">
        <w:rPr>
          <w:rFonts w:ascii="Arial" w:hAnsi="Arial" w:cs="Arial"/>
        </w:rPr>
        <w:t xml:space="preserve"> </w:t>
      </w:r>
      <w:bookmarkStart w:name="_Int_ZV24Npou" w:id="1547738276"/>
      <w:r w:rsidRPr="63DBF62C" w:rsidR="69F138A1">
        <w:rPr>
          <w:rFonts w:ascii="Arial" w:hAnsi="Arial" w:cs="Arial"/>
        </w:rPr>
        <w:t>to develop</w:t>
      </w:r>
      <w:bookmarkEnd w:id="1547738276"/>
      <w:r w:rsidRPr="63DBF62C" w:rsidR="69F138A1">
        <w:rPr>
          <w:rFonts w:ascii="Arial" w:hAnsi="Arial" w:cs="Arial"/>
        </w:rPr>
        <w:t xml:space="preserve"> the application specific services.</w:t>
      </w:r>
    </w:p>
    <w:p w:rsidR="00AD0765" w:rsidP="00AD0765" w:rsidRDefault="009D4FE0" w14:paraId="297E4E96" w14:textId="77777777">
      <w:pPr>
        <w:pStyle w:val="Heading3"/>
      </w:pPr>
      <w:bookmarkStart w:name="_Toc368912266" w:id="43"/>
      <w:r w:rsidRPr="003602B9">
        <w:t>User Interface Paradigms</w:t>
      </w:r>
      <w:bookmarkStart w:name="_Toc207768263" w:id="44"/>
      <w:bookmarkEnd w:id="42"/>
      <w:bookmarkEnd w:id="43"/>
    </w:p>
    <w:p w:rsidRPr="00A20F89" w:rsidR="00A20F89" w:rsidP="00A20F89" w:rsidRDefault="00A20F89" w14:paraId="6D998C48" w14:textId="77777777">
      <w:pPr>
        <w:pStyle w:val="InfoBlue"/>
        <w:jc w:val="both"/>
        <w:rPr>
          <w:rFonts w:ascii="Arial" w:hAnsi="Arial" w:cs="Arial"/>
        </w:rPr>
      </w:pPr>
      <w:r w:rsidRPr="63DBF62C" w:rsidR="00A20F89">
        <w:rPr>
          <w:rFonts w:ascii="Arial" w:hAnsi="Arial" w:cs="Arial"/>
        </w:rPr>
        <w:t>[Document the User Interface Paradigms here.]</w:t>
      </w:r>
    </w:p>
    <w:p w:rsidR="63DBF62C" w:rsidP="63DBF62C" w:rsidRDefault="63DBF62C" w14:paraId="620750C3" w14:textId="1E80C66C">
      <w:pPr>
        <w:pStyle w:val="BodyText"/>
      </w:pPr>
    </w:p>
    <w:p w:rsidR="00AD0765" w:rsidP="00AD0765" w:rsidRDefault="009D4FE0" w14:paraId="36A7A469" w14:textId="77777777">
      <w:pPr>
        <w:pStyle w:val="Heading3"/>
      </w:pPr>
      <w:bookmarkStart w:name="_Toc368912267" w:id="45"/>
      <w:r w:rsidRPr="003602B9">
        <w:t>System Interface Paradigms</w:t>
      </w:r>
      <w:bookmarkStart w:name="_Toc207768264" w:id="46"/>
      <w:bookmarkEnd w:id="44"/>
      <w:bookmarkEnd w:id="45"/>
    </w:p>
    <w:p w:rsidRPr="00A20F89" w:rsidR="00A20F89" w:rsidP="00A20F89" w:rsidRDefault="00A20F89" w14:paraId="585B2C88" w14:textId="77777777">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P="00FD12E4" w:rsidRDefault="009D4FE0" w14:paraId="3CC835D2" w14:textId="77777777">
      <w:pPr>
        <w:pStyle w:val="Heading3"/>
      </w:pPr>
      <w:bookmarkStart w:name="_Toc368912268" w:id="47"/>
      <w:r w:rsidRPr="003602B9">
        <w:t xml:space="preserve">Error Detection </w:t>
      </w:r>
      <w:bookmarkStart w:name="_Toc361156523" w:id="48"/>
      <w:bookmarkStart w:name="_Toc207768265" w:id="49"/>
      <w:bookmarkEnd w:id="46"/>
      <w:r w:rsidR="005E7584">
        <w:t>/ Exceptional Handling</w:t>
      </w:r>
      <w:bookmarkEnd w:id="47"/>
      <w:bookmarkEnd w:id="48"/>
    </w:p>
    <w:p w:rsidRPr="000C74B2" w:rsidR="00F46DA6" w:rsidP="00F46DA6" w:rsidRDefault="00F46DA6" w14:paraId="67C5A003" w14:textId="77777777">
      <w:pPr>
        <w:pStyle w:val="InfoBlue"/>
        <w:jc w:val="both"/>
        <w:rPr>
          <w:rFonts w:ascii="Arial" w:hAnsi="Arial" w:cs="Arial"/>
        </w:rPr>
      </w:pPr>
      <w:r w:rsidRPr="63DBF62C" w:rsidR="00F46DA6">
        <w:rPr>
          <w:rFonts w:ascii="Arial" w:hAnsi="Arial" w:cs="Arial"/>
        </w:rPr>
        <w:t>[</w:t>
      </w:r>
      <w:r w:rsidRPr="63DBF62C" w:rsidR="00F46DA6">
        <w:rPr>
          <w:rFonts w:ascii="Arial" w:hAnsi="Arial" w:cs="Arial"/>
        </w:rPr>
        <w:t xml:space="preserve">A good system design ensures Error Detection and </w:t>
      </w:r>
      <w:r w:rsidRPr="63DBF62C" w:rsidR="005E7584">
        <w:rPr>
          <w:rFonts w:ascii="Arial" w:hAnsi="Arial" w:cs="Arial"/>
        </w:rPr>
        <w:t>Exception handling</w:t>
      </w:r>
      <w:r w:rsidRPr="63DBF62C" w:rsidR="00F46DA6">
        <w:rPr>
          <w:rFonts w:ascii="Arial" w:hAnsi="Arial" w:cs="Arial"/>
        </w:rPr>
        <w:t xml:space="preserve"> procedures. Document all</w:t>
      </w:r>
      <w:r w:rsidRPr="63DBF62C" w:rsidR="00F46DA6">
        <w:rPr>
          <w:rFonts w:ascii="Arial" w:hAnsi="Arial" w:cs="Arial"/>
        </w:rPr>
        <w:t xml:space="preserve"> </w:t>
      </w:r>
      <w:r w:rsidRPr="63DBF62C" w:rsidR="005E7584">
        <w:rPr>
          <w:rFonts w:ascii="Arial" w:hAnsi="Arial" w:cs="Arial"/>
        </w:rPr>
        <w:t xml:space="preserve">the details on how the Error detection </w:t>
      </w:r>
      <w:r w:rsidRPr="63DBF62C" w:rsidR="005E7584">
        <w:rPr>
          <w:rFonts w:ascii="Arial" w:hAnsi="Arial" w:cs="Arial"/>
        </w:rPr>
        <w:t>has to</w:t>
      </w:r>
      <w:r w:rsidRPr="63DBF62C" w:rsidR="005E7584">
        <w:rPr>
          <w:rFonts w:ascii="Arial" w:hAnsi="Arial" w:cs="Arial"/>
        </w:rPr>
        <w:t xml:space="preserve"> be done in the system and how the Exceptions are thrown and handled</w:t>
      </w:r>
      <w:r w:rsidRPr="63DBF62C" w:rsidR="00F46DA6">
        <w:rPr>
          <w:rFonts w:ascii="Arial" w:hAnsi="Arial" w:cs="Arial"/>
        </w:rPr>
        <w:t xml:space="preserve"> in the system </w:t>
      </w:r>
      <w:r w:rsidRPr="63DBF62C" w:rsidR="00F46DA6">
        <w:rPr>
          <w:rFonts w:ascii="Arial" w:hAnsi="Arial" w:cs="Arial"/>
        </w:rPr>
        <w:t>in this section</w:t>
      </w:r>
      <w:r w:rsidRPr="63DBF62C" w:rsidR="00F46DA6">
        <w:rPr>
          <w:rFonts w:ascii="Arial" w:hAnsi="Arial" w:cs="Arial"/>
        </w:rPr>
        <w:t xml:space="preserve">.] </w:t>
      </w:r>
    </w:p>
    <w:p w:rsidR="2612EDC9" w:rsidP="63DBF62C" w:rsidRDefault="2612EDC9" w14:paraId="5476A5F1" w14:textId="4FAFF77A">
      <w:pPr>
        <w:pStyle w:val="BodyText"/>
        <w:rPr>
          <w:rFonts w:ascii="Arial" w:hAnsi="Arial" w:cs="Arial"/>
        </w:rPr>
      </w:pPr>
      <w:r w:rsidRPr="63DBF62C" w:rsidR="2612EDC9">
        <w:rPr>
          <w:rFonts w:ascii="Arial" w:hAnsi="Arial" w:cs="Arial"/>
        </w:rPr>
        <w:t>The files that are sent through command line argument are checked for exception and catches exception if it occurs a</w:t>
      </w:r>
      <w:r w:rsidRPr="63DBF62C" w:rsidR="6DD49EFB">
        <w:rPr>
          <w:rFonts w:ascii="Arial" w:hAnsi="Arial" w:cs="Arial"/>
        </w:rPr>
        <w:t xml:space="preserve">nd at the conditions where the source code may </w:t>
      </w:r>
      <w:bookmarkStart w:name="_Int_IanqTaBo" w:id="1534080539"/>
      <w:r w:rsidRPr="63DBF62C" w:rsidR="169DC47E">
        <w:rPr>
          <w:rFonts w:ascii="Arial" w:hAnsi="Arial" w:cs="Arial"/>
        </w:rPr>
        <w:t>terminate</w:t>
      </w:r>
      <w:bookmarkEnd w:id="1534080539"/>
      <w:r w:rsidRPr="63DBF62C" w:rsidR="6DD49EFB">
        <w:rPr>
          <w:rFonts w:ascii="Arial" w:hAnsi="Arial" w:cs="Arial"/>
        </w:rPr>
        <w:t xml:space="preserve"> gets checked </w:t>
      </w:r>
      <w:r w:rsidRPr="63DBF62C" w:rsidR="1708FC31">
        <w:rPr>
          <w:rFonts w:ascii="Arial" w:hAnsi="Arial" w:cs="Arial"/>
        </w:rPr>
        <w:t>for exceptions</w:t>
      </w:r>
      <w:r w:rsidRPr="63DBF62C" w:rsidR="6DD49EFB">
        <w:rPr>
          <w:rFonts w:ascii="Arial" w:hAnsi="Arial" w:cs="Arial"/>
        </w:rPr>
        <w:t xml:space="preserve"> by placing that code in try block if any exceptions it </w:t>
      </w:r>
      <w:bookmarkStart w:name="_Int_lijyXxS5" w:id="1726745197"/>
      <w:r w:rsidRPr="63DBF62C" w:rsidR="13168B5A">
        <w:rPr>
          <w:rFonts w:ascii="Arial" w:hAnsi="Arial" w:cs="Arial"/>
        </w:rPr>
        <w:t>cached</w:t>
      </w:r>
      <w:bookmarkEnd w:id="1726745197"/>
      <w:r w:rsidRPr="63DBF62C" w:rsidR="6DD49EFB">
        <w:rPr>
          <w:rFonts w:ascii="Arial" w:hAnsi="Arial" w:cs="Arial"/>
        </w:rPr>
        <w:t xml:space="preserve"> </w:t>
      </w:r>
      <w:r w:rsidRPr="63DBF62C" w:rsidR="709C53EC">
        <w:rPr>
          <w:rFonts w:ascii="Arial" w:hAnsi="Arial" w:cs="Arial"/>
        </w:rPr>
        <w:t>by catch block.</w:t>
      </w:r>
    </w:p>
    <w:p w:rsidR="00AD0765" w:rsidP="00FD12E4" w:rsidRDefault="009D4FE0" w14:paraId="2398946B" w14:textId="77777777">
      <w:pPr>
        <w:pStyle w:val="Heading3"/>
      </w:pPr>
      <w:bookmarkStart w:name="_Toc368912269" w:id="50"/>
      <w:r w:rsidRPr="003602B9">
        <w:t>Memory Management</w:t>
      </w:r>
      <w:bookmarkStart w:name="_Toc207768266" w:id="51"/>
      <w:bookmarkEnd w:id="49"/>
      <w:bookmarkEnd w:id="50"/>
    </w:p>
    <w:p w:rsidRPr="000C74B2" w:rsidR="000C74B2" w:rsidP="000C74B2" w:rsidRDefault="000C74B2" w14:paraId="2F8293FB" w14:textId="77777777">
      <w:pPr>
        <w:pStyle w:val="InfoBlue"/>
        <w:jc w:val="both"/>
        <w:rPr>
          <w:rFonts w:ascii="Arial" w:hAnsi="Arial" w:cs="Arial"/>
        </w:rPr>
      </w:pPr>
      <w:r w:rsidRPr="63DBF62C" w:rsidR="000C74B2">
        <w:rPr>
          <w:rFonts w:ascii="Arial" w:hAnsi="Arial" w:cs="Arial"/>
        </w:rPr>
        <w:t xml:space="preserve">[Memory Management is a critical aspect of any system. A system designed </w:t>
      </w:r>
      <w:r w:rsidRPr="63DBF62C" w:rsidR="000C74B2">
        <w:rPr>
          <w:rFonts w:ascii="Arial" w:hAnsi="Arial" w:cs="Arial"/>
        </w:rPr>
        <w:t>keeping</w:t>
      </w:r>
      <w:r w:rsidRPr="63DBF62C" w:rsidR="000C74B2">
        <w:rPr>
          <w:rFonts w:ascii="Arial" w:hAnsi="Arial" w:cs="Arial"/>
        </w:rPr>
        <w:t xml:space="preserve"> Memory Management in view uses very less Memory and frees up unused memory at frequent intervals.</w:t>
      </w:r>
      <w:r w:rsidRPr="63DBF62C" w:rsidR="00873023">
        <w:rPr>
          <w:rFonts w:ascii="Arial" w:hAnsi="Arial" w:cs="Arial"/>
        </w:rPr>
        <w:t xml:space="preserve"> </w:t>
      </w:r>
      <w:r w:rsidRPr="63DBF62C" w:rsidR="000C74B2">
        <w:rPr>
          <w:rFonts w:ascii="Arial" w:hAnsi="Arial" w:cs="Arial"/>
        </w:rPr>
        <w:t>Document all the Memory Management policies</w:t>
      </w:r>
      <w:r w:rsidRPr="63DBF62C" w:rsidR="00873023">
        <w:rPr>
          <w:rFonts w:ascii="Arial" w:hAnsi="Arial" w:cs="Arial"/>
        </w:rPr>
        <w:t>, Critical issues related to Memory Management like Relocation, Protection, Sharing, Logical and Physical Organization etc.</w:t>
      </w:r>
      <w:r w:rsidRPr="63DBF62C" w:rsidR="000C74B2">
        <w:rPr>
          <w:rFonts w:ascii="Arial" w:hAnsi="Arial" w:cs="Arial"/>
        </w:rPr>
        <w:t xml:space="preserve"> to be implemented in the system here.</w:t>
      </w:r>
      <w:r w:rsidRPr="63DBF62C" w:rsidR="00873023">
        <w:rPr>
          <w:rFonts w:ascii="Arial" w:hAnsi="Arial" w:cs="Arial"/>
        </w:rPr>
        <w:t xml:space="preserve"> Focus on Design Decisions to Manage Memory.</w:t>
      </w:r>
      <w:r w:rsidRPr="63DBF62C" w:rsidR="000C74B2">
        <w:rPr>
          <w:rFonts w:ascii="Arial" w:hAnsi="Arial" w:cs="Arial"/>
        </w:rPr>
        <w:t xml:space="preserve">] </w:t>
      </w:r>
    </w:p>
    <w:p w:rsidR="35ABF3D3" w:rsidP="63DBF62C" w:rsidRDefault="35ABF3D3" w14:paraId="3A66EA7A" w14:textId="317126D8">
      <w:pPr>
        <w:pStyle w:val="BodyText"/>
        <w:rPr>
          <w:rFonts w:ascii="Arial" w:hAnsi="Arial" w:cs="Arial"/>
        </w:rPr>
      </w:pPr>
      <w:r w:rsidRPr="63DBF62C" w:rsidR="35ABF3D3">
        <w:rPr>
          <w:rFonts w:ascii="Arial" w:hAnsi="Arial" w:cs="Arial"/>
        </w:rPr>
        <w:t xml:space="preserve">This application involves Dynamic memory allocation which </w:t>
      </w:r>
      <w:bookmarkStart w:name="_Int_GPtqd6v5" w:id="1719818471"/>
      <w:r w:rsidRPr="63DBF62C" w:rsidR="259CF4C1">
        <w:rPr>
          <w:rFonts w:ascii="Arial" w:hAnsi="Arial" w:cs="Arial"/>
        </w:rPr>
        <w:t>allows us</w:t>
      </w:r>
      <w:bookmarkEnd w:id="1719818471"/>
      <w:r w:rsidRPr="63DBF62C" w:rsidR="35ABF3D3">
        <w:rPr>
          <w:rFonts w:ascii="Arial" w:hAnsi="Arial" w:cs="Arial"/>
        </w:rPr>
        <w:t xml:space="preserve"> to use only </w:t>
      </w:r>
      <w:r w:rsidRPr="63DBF62C" w:rsidR="35ABF3D3">
        <w:rPr>
          <w:rFonts w:ascii="Arial" w:hAnsi="Arial" w:cs="Arial"/>
        </w:rPr>
        <w:t>required</w:t>
      </w:r>
      <w:r w:rsidRPr="63DBF62C" w:rsidR="35ABF3D3">
        <w:rPr>
          <w:rFonts w:ascii="Arial" w:hAnsi="Arial" w:cs="Arial"/>
        </w:rPr>
        <w:t xml:space="preserve"> memory without reserving extra memory.</w:t>
      </w:r>
      <w:r w:rsidRPr="63DBF62C" w:rsidR="3D2DB627">
        <w:rPr>
          <w:rFonts w:ascii="Arial" w:hAnsi="Arial" w:cs="Arial"/>
        </w:rPr>
        <w:t xml:space="preserve"> </w:t>
      </w:r>
      <w:r w:rsidRPr="63DBF62C" w:rsidR="3D2DB627">
        <w:rPr>
          <w:rFonts w:ascii="Arial" w:hAnsi="Arial" w:cs="Arial"/>
        </w:rPr>
        <w:t>Valgrind</w:t>
      </w:r>
      <w:r w:rsidRPr="63DBF62C" w:rsidR="3D2DB627">
        <w:rPr>
          <w:rFonts w:ascii="Arial" w:hAnsi="Arial" w:cs="Arial"/>
        </w:rPr>
        <w:t xml:space="preserve"> application used </w:t>
      </w:r>
      <w:r w:rsidRPr="63DBF62C" w:rsidR="62931009">
        <w:rPr>
          <w:rFonts w:ascii="Arial" w:hAnsi="Arial" w:cs="Arial"/>
        </w:rPr>
        <w:t>to check</w:t>
      </w:r>
      <w:r w:rsidRPr="63DBF62C" w:rsidR="3D2DB627">
        <w:rPr>
          <w:rFonts w:ascii="Arial" w:hAnsi="Arial" w:cs="Arial"/>
        </w:rPr>
        <w:t xml:space="preserve"> for memory leaks if any and rectified if any memory leaks </w:t>
      </w:r>
      <w:bookmarkStart w:name="_Int_eUDJNda1" w:id="1670271357"/>
      <w:r w:rsidRPr="63DBF62C" w:rsidR="72CFAC46">
        <w:rPr>
          <w:rFonts w:ascii="Arial" w:hAnsi="Arial" w:cs="Arial"/>
        </w:rPr>
        <w:t>occur</w:t>
      </w:r>
      <w:bookmarkEnd w:id="1670271357"/>
      <w:r w:rsidRPr="63DBF62C" w:rsidR="3D2DB627">
        <w:rPr>
          <w:rFonts w:ascii="Arial" w:hAnsi="Arial" w:cs="Arial"/>
        </w:rPr>
        <w:t>.</w:t>
      </w:r>
    </w:p>
    <w:p w:rsidR="00AD0765" w:rsidP="00FD12E4" w:rsidRDefault="009D4FE0" w14:paraId="3F73C61F" w14:textId="77777777">
      <w:pPr>
        <w:pStyle w:val="Heading3"/>
      </w:pPr>
      <w:bookmarkStart w:name="_Toc368912270" w:id="52"/>
      <w:r w:rsidRPr="003602B9">
        <w:t>Performance</w:t>
      </w:r>
      <w:bookmarkStart w:name="_Toc207768267" w:id="53"/>
      <w:bookmarkEnd w:id="51"/>
      <w:bookmarkEnd w:id="52"/>
    </w:p>
    <w:p w:rsidRPr="00272E71" w:rsidR="00272E71" w:rsidP="00272E71" w:rsidRDefault="00272E71" w14:paraId="5784671B" w14:textId="77777777">
      <w:pPr>
        <w:pStyle w:val="InfoBlue"/>
        <w:jc w:val="both"/>
      </w:pPr>
      <w:r w:rsidRPr="63DBF62C" w:rsidR="00272E71">
        <w:rPr>
          <w:rFonts w:ascii="Arial" w:hAnsi="Arial" w:cs="Arial"/>
        </w:rPr>
        <w:t>[</w:t>
      </w:r>
      <w:r w:rsidRPr="63DBF62C" w:rsidR="00272E71">
        <w:rPr>
          <w:rFonts w:ascii="Arial" w:hAnsi="Arial" w:cs="Arial"/>
        </w:rPr>
        <w:t>Another</w:t>
      </w:r>
      <w:r w:rsidRPr="63DBF62C" w:rsidR="00272E71">
        <w:rPr>
          <w:rFonts w:ascii="Arial" w:hAnsi="Arial" w:cs="Arial"/>
        </w:rPr>
        <w:t xml:space="preserve"> critical aspect of any system</w:t>
      </w:r>
      <w:r w:rsidRPr="63DBF62C" w:rsidR="00272E71">
        <w:rPr>
          <w:rFonts w:ascii="Arial" w:hAnsi="Arial" w:cs="Arial"/>
        </w:rPr>
        <w:t xml:space="preserve"> is Performance</w:t>
      </w:r>
      <w:r w:rsidRPr="63DBF62C" w:rsidR="00272E71">
        <w:rPr>
          <w:rFonts w:ascii="Arial" w:hAnsi="Arial" w:cs="Arial"/>
        </w:rPr>
        <w:t>. A sys</w:t>
      </w:r>
      <w:r w:rsidRPr="63DBF62C" w:rsidR="00272E71">
        <w:rPr>
          <w:rFonts w:ascii="Arial" w:hAnsi="Arial" w:cs="Arial"/>
        </w:rPr>
        <w:t xml:space="preserve">tem </w:t>
      </w:r>
      <w:r w:rsidRPr="63DBF62C" w:rsidR="00272E71">
        <w:rPr>
          <w:rFonts w:ascii="Arial" w:hAnsi="Arial" w:cs="Arial"/>
        </w:rPr>
        <w:t>designed</w:t>
      </w:r>
      <w:r w:rsidRPr="63DBF62C" w:rsidR="00272E71">
        <w:rPr>
          <w:rFonts w:ascii="Arial" w:hAnsi="Arial" w:cs="Arial"/>
        </w:rPr>
        <w:t xml:space="preserve"> keeping Performance </w:t>
      </w:r>
      <w:r w:rsidRPr="63DBF62C" w:rsidR="00272E71">
        <w:rPr>
          <w:rFonts w:ascii="Arial" w:hAnsi="Arial" w:cs="Arial"/>
        </w:rPr>
        <w:t>in view uses</w:t>
      </w:r>
      <w:r w:rsidRPr="63DBF62C" w:rsidR="00272E71">
        <w:rPr>
          <w:rFonts w:ascii="Arial" w:hAnsi="Arial" w:cs="Arial"/>
        </w:rPr>
        <w:t xml:space="preserve"> is fast and very responsive. </w:t>
      </w:r>
      <w:r w:rsidRPr="63DBF62C" w:rsidR="00272E71">
        <w:rPr>
          <w:rFonts w:ascii="Arial" w:hAnsi="Arial" w:cs="Arial"/>
        </w:rPr>
        <w:t xml:space="preserve">Document all the </w:t>
      </w:r>
      <w:r w:rsidRPr="63DBF62C" w:rsidR="00272E71">
        <w:rPr>
          <w:rFonts w:ascii="Arial" w:hAnsi="Arial" w:cs="Arial"/>
        </w:rPr>
        <w:t>System Performance requirements</w:t>
      </w:r>
      <w:r w:rsidRPr="63DBF62C" w:rsidR="00272E71">
        <w:rPr>
          <w:rFonts w:ascii="Arial" w:hAnsi="Arial" w:cs="Arial"/>
        </w:rPr>
        <w:t xml:space="preserve"> here.</w:t>
      </w:r>
      <w:r w:rsidRPr="63DBF62C" w:rsidR="00873023">
        <w:rPr>
          <w:rFonts w:ascii="Arial" w:hAnsi="Arial" w:cs="Arial"/>
        </w:rPr>
        <w:t xml:space="preserve"> Focus on Design Decisions to manage Performance.</w:t>
      </w:r>
      <w:r w:rsidRPr="63DBF62C" w:rsidR="00272E71">
        <w:rPr>
          <w:rFonts w:ascii="Arial" w:hAnsi="Arial" w:cs="Arial"/>
        </w:rPr>
        <w:t xml:space="preserve">] </w:t>
      </w:r>
    </w:p>
    <w:p w:rsidR="0636AFD4" w:rsidP="63DBF62C" w:rsidRDefault="0636AFD4" w14:paraId="13335DCD" w14:textId="27A2C64E">
      <w:pPr>
        <w:pStyle w:val="BodyText"/>
        <w:rPr>
          <w:rFonts w:ascii="Arial" w:hAnsi="Arial" w:cs="Arial"/>
        </w:rPr>
      </w:pPr>
      <w:r w:rsidRPr="63DBF62C" w:rsidR="0636AFD4">
        <w:rPr>
          <w:rFonts w:ascii="Arial" w:hAnsi="Arial" w:cs="Arial"/>
        </w:rPr>
        <w:t xml:space="preserve">System </w:t>
      </w:r>
      <w:bookmarkStart w:name="_Int_J8ogxf36" w:id="1149270407"/>
      <w:r w:rsidRPr="63DBF62C" w:rsidR="0636AFD4">
        <w:rPr>
          <w:rFonts w:ascii="Arial" w:hAnsi="Arial" w:cs="Arial"/>
        </w:rPr>
        <w:t xml:space="preserve">performance </w:t>
      </w:r>
      <w:bookmarkStart w:name="_Int_K4gt8T4L" w:id="1974306338"/>
      <w:r w:rsidRPr="63DBF62C" w:rsidR="4DF86106">
        <w:rPr>
          <w:rFonts w:ascii="Arial" w:hAnsi="Arial" w:cs="Arial"/>
        </w:rPr>
        <w:t>needs</w:t>
      </w:r>
      <w:bookmarkEnd w:id="1149270407"/>
      <w:bookmarkEnd w:id="1974306338"/>
      <w:r w:rsidRPr="63DBF62C" w:rsidR="0636AFD4">
        <w:rPr>
          <w:rFonts w:ascii="Arial" w:hAnsi="Arial" w:cs="Arial"/>
        </w:rPr>
        <w:t xml:space="preserve"> to be </w:t>
      </w:r>
      <w:r w:rsidRPr="63DBF62C" w:rsidR="0636AFD4">
        <w:rPr>
          <w:rFonts w:ascii="Arial" w:hAnsi="Arial" w:cs="Arial"/>
        </w:rPr>
        <w:t>accurate</w:t>
      </w:r>
      <w:r w:rsidRPr="63DBF62C" w:rsidR="0636AFD4">
        <w:rPr>
          <w:rFonts w:ascii="Arial" w:hAnsi="Arial" w:cs="Arial"/>
        </w:rPr>
        <w:t xml:space="preserve"> while </w:t>
      </w:r>
      <w:bookmarkStart w:name="_Int_KGhFgjKD" w:id="184838710"/>
      <w:r w:rsidRPr="63DBF62C" w:rsidR="0D278701">
        <w:rPr>
          <w:rFonts w:ascii="Arial" w:hAnsi="Arial" w:cs="Arial"/>
        </w:rPr>
        <w:t>scheduling</w:t>
      </w:r>
      <w:bookmarkEnd w:id="184838710"/>
      <w:r w:rsidRPr="63DBF62C" w:rsidR="0636AFD4">
        <w:rPr>
          <w:rFonts w:ascii="Arial" w:hAnsi="Arial" w:cs="Arial"/>
        </w:rPr>
        <w:t xml:space="preserve"> for each </w:t>
      </w:r>
      <w:bookmarkStart w:name="_Int_45YShcKe" w:id="1940036274"/>
      <w:r w:rsidRPr="63DBF62C" w:rsidR="21710FC7">
        <w:rPr>
          <w:rFonts w:ascii="Arial" w:hAnsi="Arial" w:cs="Arial"/>
        </w:rPr>
        <w:t>machine. Each</w:t>
      </w:r>
      <w:bookmarkEnd w:id="1940036274"/>
      <w:r w:rsidRPr="63DBF62C" w:rsidR="0636AFD4">
        <w:rPr>
          <w:rFonts w:ascii="Arial" w:hAnsi="Arial" w:cs="Arial"/>
        </w:rPr>
        <w:t xml:space="preserve"> machine schedule is to be done in different files as given wit</w:t>
      </w:r>
      <w:r w:rsidRPr="63DBF62C" w:rsidR="09B3E2BE">
        <w:rPr>
          <w:rFonts w:ascii="Arial" w:hAnsi="Arial" w:cs="Arial"/>
        </w:rPr>
        <w:t>hout interference.</w:t>
      </w:r>
    </w:p>
    <w:p w:rsidR="00AD0765" w:rsidP="00FD12E4" w:rsidRDefault="009D4FE0" w14:paraId="0D745A77" w14:textId="77777777">
      <w:pPr>
        <w:pStyle w:val="Heading3"/>
      </w:pPr>
      <w:bookmarkStart w:name="_Toc368912271" w:id="54"/>
      <w:r w:rsidRPr="003602B9">
        <w:t>Security</w:t>
      </w:r>
      <w:bookmarkStart w:name="_Toc207768271" w:id="55"/>
      <w:bookmarkEnd w:id="53"/>
      <w:bookmarkEnd w:id="54"/>
    </w:p>
    <w:p w:rsidRPr="00272E71" w:rsidR="00272E71" w:rsidP="001267B1" w:rsidRDefault="00272E71" w14:paraId="43BF5109" w14:textId="77777777">
      <w:pPr>
        <w:pStyle w:val="InfoBlue"/>
        <w:jc w:val="both"/>
        <w:rPr>
          <w:rFonts w:ascii="Arial" w:hAnsi="Arial" w:cs="Arial"/>
        </w:rPr>
      </w:pPr>
      <w:r w:rsidRPr="63DBF62C" w:rsidR="00272E71">
        <w:rPr>
          <w:rFonts w:ascii="Arial" w:hAnsi="Arial" w:cs="Arial"/>
        </w:rPr>
        <w:t xml:space="preserve">[Security has </w:t>
      </w:r>
      <w:r w:rsidRPr="63DBF62C" w:rsidR="00272E71">
        <w:rPr>
          <w:rFonts w:ascii="Arial" w:hAnsi="Arial" w:cs="Arial"/>
        </w:rPr>
        <w:t>emerge</w:t>
      </w:r>
      <w:r w:rsidRPr="63DBF62C" w:rsidR="001267B1">
        <w:rPr>
          <w:rFonts w:ascii="Arial" w:hAnsi="Arial" w:cs="Arial"/>
        </w:rPr>
        <w:t>d</w:t>
      </w:r>
      <w:r w:rsidRPr="63DBF62C" w:rsid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Pr="63DBF62C" w:rsidR="001267B1">
        <w:rPr>
          <w:rFonts w:ascii="Arial" w:hAnsi="Arial" w:cs="Arial"/>
        </w:rPr>
        <w:t>s implemented in the system including the use and management of integrity and access controls that apply to the system and its components</w:t>
      </w:r>
      <w:r w:rsidRPr="63DBF62C" w:rsidR="00272E71">
        <w:rPr>
          <w:rFonts w:ascii="Arial" w:hAnsi="Arial" w:cs="Arial"/>
        </w:rPr>
        <w:t>.</w:t>
      </w:r>
      <w:r w:rsidRPr="63DBF62C" w:rsidR="001267B1">
        <w:rPr>
          <w:rFonts w:ascii="Arial" w:hAnsi="Arial" w:cs="Arial"/>
        </w:rPr>
        <w:t xml:space="preserve"> Also include any tools that will support security and privacy requirements.</w:t>
      </w:r>
      <w:r w:rsidRPr="63DBF62C" w:rsidR="00272E71">
        <w:rPr>
          <w:rFonts w:ascii="Arial" w:hAnsi="Arial" w:cs="Arial"/>
        </w:rPr>
        <w:t>]</w:t>
      </w:r>
      <w:r w:rsidRPr="63DBF62C" w:rsidR="001267B1">
        <w:rPr>
          <w:i w:val="0"/>
          <w:iCs w:val="0"/>
          <w:sz w:val="23"/>
          <w:szCs w:val="23"/>
        </w:rPr>
        <w:t xml:space="preserve"> </w:t>
      </w:r>
      <w:r w:rsidRPr="63DBF62C" w:rsidR="00272E71">
        <w:rPr>
          <w:rFonts w:ascii="Arial" w:hAnsi="Arial" w:cs="Arial"/>
        </w:rPr>
        <w:t xml:space="preserve"> </w:t>
      </w:r>
    </w:p>
    <w:p w:rsidR="41E48869" w:rsidP="63DBF62C" w:rsidRDefault="41E48869" w14:paraId="13A96C4B" w14:textId="595BF7AD">
      <w:pPr>
        <w:pStyle w:val="BodyText"/>
        <w:rPr>
          <w:rFonts w:ascii="Arial" w:hAnsi="Arial" w:cs="Arial"/>
        </w:rPr>
      </w:pPr>
      <w:r w:rsidRPr="63DBF62C" w:rsidR="41E48869">
        <w:rPr>
          <w:rFonts w:ascii="Arial" w:hAnsi="Arial" w:cs="Arial"/>
        </w:rPr>
        <w:t>The source code is available only in read only mode for others who are accessing file and final executable file is only available for further modifications.</w:t>
      </w:r>
    </w:p>
    <w:p w:rsidR="00AD0765" w:rsidP="00FD12E4" w:rsidRDefault="009D4FE0" w14:paraId="1D949CE4" w14:textId="77777777">
      <w:pPr>
        <w:pStyle w:val="Heading3"/>
      </w:pPr>
      <w:bookmarkStart w:name="_Toc368912272" w:id="56"/>
      <w:r w:rsidRPr="00272E71">
        <w:t>Concurrency and Synchronization</w:t>
      </w:r>
      <w:bookmarkStart w:name="_Toc207768272" w:id="57"/>
      <w:bookmarkEnd w:id="55"/>
      <w:bookmarkEnd w:id="56"/>
    </w:p>
    <w:p w:rsidRPr="00DA6E32" w:rsidR="00DA6E32" w:rsidP="00DA6E32" w:rsidRDefault="00DA6E32" w14:paraId="69538967" w14:textId="77777777">
      <w:pPr>
        <w:pStyle w:val="InfoBlue"/>
        <w:jc w:val="both"/>
        <w:rPr>
          <w:rFonts w:ascii="Arial" w:hAnsi="Arial" w:cs="Arial"/>
        </w:rPr>
      </w:pPr>
      <w:r w:rsidRPr="63DBF62C" w:rsidR="00DA6E32">
        <w:rPr>
          <w:rFonts w:ascii="Arial" w:hAnsi="Arial" w:cs="Arial"/>
        </w:rPr>
        <w:t xml:space="preserve">[If the system needs to be </w:t>
      </w:r>
      <w:r w:rsidRPr="63DBF62C" w:rsidR="00DA6E32">
        <w:rPr>
          <w:rFonts w:ascii="Arial" w:hAnsi="Arial" w:cs="Arial"/>
        </w:rPr>
        <w:t>in synch</w:t>
      </w:r>
      <w:r w:rsidRPr="63DBF62C" w:rsidR="00DA6E32">
        <w:rPr>
          <w:rFonts w:ascii="Arial" w:hAnsi="Arial" w:cs="Arial"/>
        </w:rPr>
        <w:t xml:space="preserve"> with another system, the details of the same </w:t>
      </w:r>
      <w:r w:rsidRPr="63DBF62C" w:rsidR="00DA6E32">
        <w:rPr>
          <w:rFonts w:ascii="Arial" w:hAnsi="Arial" w:cs="Arial"/>
        </w:rPr>
        <w:t>have to</w:t>
      </w:r>
      <w:r w:rsidRPr="63DBF62C" w:rsidR="00DA6E32">
        <w:rPr>
          <w:rFonts w:ascii="Arial" w:hAnsi="Arial" w:cs="Arial"/>
        </w:rPr>
        <w:t xml:space="preserve"> be documented here.]</w:t>
      </w:r>
    </w:p>
    <w:p w:rsidR="4ACC3261" w:rsidP="63DBF62C" w:rsidRDefault="4ACC3261" w14:paraId="7667A374" w14:textId="1210EE3D">
      <w:pPr>
        <w:pStyle w:val="BodyText"/>
        <w:rPr>
          <w:rFonts w:ascii="Arial" w:hAnsi="Arial" w:cs="Arial"/>
        </w:rPr>
      </w:pPr>
      <w:r w:rsidRPr="63DBF62C" w:rsidR="4ACC3261">
        <w:rPr>
          <w:rFonts w:ascii="Arial" w:hAnsi="Arial" w:cs="Arial"/>
        </w:rPr>
        <w:t xml:space="preserve">Application is </w:t>
      </w:r>
      <w:bookmarkStart w:name="_Int_0samDwHv" w:id="898696372"/>
      <w:r w:rsidRPr="63DBF62C" w:rsidR="4AC4A718">
        <w:rPr>
          <w:rFonts w:ascii="Arial" w:hAnsi="Arial" w:cs="Arial"/>
        </w:rPr>
        <w:t>designed</w:t>
      </w:r>
      <w:bookmarkEnd w:id="898696372"/>
      <w:r w:rsidRPr="63DBF62C" w:rsidR="4ACC3261">
        <w:rPr>
          <w:rFonts w:ascii="Arial" w:hAnsi="Arial" w:cs="Arial"/>
        </w:rPr>
        <w:t xml:space="preserve"> to work concurrently without </w:t>
      </w:r>
      <w:bookmarkStart w:name="_Int_g4FhZBT0" w:id="1875356785"/>
      <w:r w:rsidRPr="63DBF62C" w:rsidR="4ACC3261">
        <w:rPr>
          <w:rFonts w:ascii="Arial" w:hAnsi="Arial" w:cs="Arial"/>
        </w:rPr>
        <w:t>interfering with the</w:t>
      </w:r>
      <w:bookmarkEnd w:id="1875356785"/>
      <w:r w:rsidRPr="63DBF62C" w:rsidR="4ACC3261">
        <w:rPr>
          <w:rFonts w:ascii="Arial" w:hAnsi="Arial" w:cs="Arial"/>
        </w:rPr>
        <w:t xml:space="preserve"> function of other </w:t>
      </w:r>
      <w:r w:rsidRPr="63DBF62C" w:rsidR="4ACC3261">
        <w:rPr>
          <w:rFonts w:ascii="Arial" w:hAnsi="Arial" w:cs="Arial"/>
        </w:rPr>
        <w:t>part</w:t>
      </w:r>
      <w:r w:rsidRPr="63DBF62C" w:rsidR="4ACC3261">
        <w:rPr>
          <w:rFonts w:ascii="Arial" w:hAnsi="Arial" w:cs="Arial"/>
        </w:rPr>
        <w:t xml:space="preserve"> of </w:t>
      </w:r>
      <w:bookmarkStart w:name="_Int_fkiLJFK3" w:id="1036963761"/>
      <w:r w:rsidRPr="63DBF62C" w:rsidR="52E7CA7C">
        <w:rPr>
          <w:rFonts w:ascii="Arial" w:hAnsi="Arial" w:cs="Arial"/>
        </w:rPr>
        <w:t>code</w:t>
      </w:r>
      <w:bookmarkEnd w:id="1036963761"/>
      <w:r w:rsidRPr="63DBF62C" w:rsidR="4ACC3261">
        <w:rPr>
          <w:rFonts w:ascii="Arial" w:hAnsi="Arial" w:cs="Arial"/>
        </w:rPr>
        <w:t xml:space="preserve"> and also work simultaneousl</w:t>
      </w:r>
      <w:r w:rsidRPr="63DBF62C" w:rsidR="6AD43803">
        <w:rPr>
          <w:rFonts w:ascii="Arial" w:hAnsi="Arial" w:cs="Arial"/>
        </w:rPr>
        <w:t>y.</w:t>
      </w:r>
    </w:p>
    <w:p w:rsidR="00AD0765" w:rsidP="00FD12E4" w:rsidRDefault="009D4FE0" w14:paraId="44CB258F" w14:textId="77777777">
      <w:pPr>
        <w:pStyle w:val="Heading3"/>
      </w:pPr>
      <w:bookmarkStart w:name="_Toc368912273" w:id="58"/>
      <w:r w:rsidRPr="003602B9">
        <w:t>Housekeeping and Maintenanc</w:t>
      </w:r>
      <w:bookmarkStart w:name="_Toc207768273" w:id="59"/>
      <w:bookmarkEnd w:id="57"/>
      <w:r w:rsidR="00AD0765">
        <w:t>e</w:t>
      </w:r>
      <w:bookmarkEnd w:id="58"/>
    </w:p>
    <w:p w:rsidR="00D10D5F" w:rsidP="00C26C21" w:rsidRDefault="00DA6E32" w14:paraId="406CC36E" w14:textId="77777777">
      <w:pPr>
        <w:pStyle w:val="InfoBlue"/>
        <w:jc w:val="both"/>
        <w:rPr>
          <w:rFonts w:ascii="Arial" w:hAnsi="Arial" w:cs="Arial"/>
        </w:rPr>
      </w:pPr>
      <w:r w:rsidRPr="63DBF62C" w:rsidR="00DA6E32">
        <w:rPr>
          <w:rFonts w:ascii="Arial" w:hAnsi="Arial" w:cs="Arial"/>
        </w:rPr>
        <w:t xml:space="preserve">[All the details with respect to the Housekeeping and Maintenance of the system like clearing of logs, clearing up Memory details, Purging the Database of old records </w:t>
      </w:r>
      <w:r w:rsidRPr="63DBF62C" w:rsidR="00DA6E32">
        <w:rPr>
          <w:rFonts w:ascii="Arial" w:hAnsi="Arial" w:cs="Arial"/>
        </w:rPr>
        <w:t>have to</w:t>
      </w:r>
      <w:r w:rsidRPr="63DBF62C" w:rsidR="00DA6E32">
        <w:rPr>
          <w:rFonts w:ascii="Arial" w:hAnsi="Arial" w:cs="Arial"/>
        </w:rPr>
        <w:t xml:space="preserve"> be documented here.] </w:t>
      </w:r>
      <w:bookmarkEnd w:id="59"/>
    </w:p>
    <w:p w:rsidR="187047D6" w:rsidP="63DBF62C" w:rsidRDefault="187047D6" w14:paraId="1F580806" w14:textId="591C1392">
      <w:pPr>
        <w:pStyle w:val="BodyText"/>
        <w:rPr>
          <w:rFonts w:ascii="Arial" w:hAnsi="Arial" w:cs="Arial"/>
        </w:rPr>
      </w:pPr>
      <w:r w:rsidRPr="63DBF62C" w:rsidR="187047D6">
        <w:rPr>
          <w:rFonts w:ascii="Arial" w:hAnsi="Arial" w:cs="Arial"/>
        </w:rPr>
        <w:t>Makefile</w:t>
      </w:r>
      <w:r w:rsidRPr="63DBF62C" w:rsidR="187047D6">
        <w:rPr>
          <w:rFonts w:ascii="Arial" w:hAnsi="Arial" w:cs="Arial"/>
        </w:rPr>
        <w:t xml:space="preserve"> is cleared first to remove the </w:t>
      </w:r>
      <w:bookmarkStart w:name="_Int_4pxnS9jF" w:id="612165070"/>
      <w:r w:rsidRPr="63DBF62C" w:rsidR="187047D6">
        <w:rPr>
          <w:rFonts w:ascii="Arial" w:hAnsi="Arial" w:cs="Arial"/>
        </w:rPr>
        <w:t>previous</w:t>
      </w:r>
      <w:bookmarkEnd w:id="612165070"/>
      <w:r w:rsidRPr="63DBF62C" w:rsidR="187047D6">
        <w:rPr>
          <w:rFonts w:ascii="Arial" w:hAnsi="Arial" w:cs="Arial"/>
        </w:rPr>
        <w:t xml:space="preserve"> cache and </w:t>
      </w:r>
      <w:r w:rsidRPr="63DBF62C" w:rsidR="61E6FABF">
        <w:rPr>
          <w:rFonts w:ascii="Arial" w:hAnsi="Arial" w:cs="Arial"/>
        </w:rPr>
        <w:t>text files are used to manage the database.</w:t>
      </w:r>
    </w:p>
    <w:p w:rsidR="00D10D5F" w:rsidP="00D10D5F" w:rsidRDefault="00D10D5F" w14:paraId="27921CB1" w14:textId="77777777">
      <w:pPr>
        <w:pStyle w:val="Heading1"/>
      </w:pPr>
      <w:bookmarkStart w:name="_Toc207768275" w:id="60"/>
      <w:bookmarkStart w:name="_Toc368912274" w:id="61"/>
      <w:r w:rsidRPr="003602B9">
        <w:t>System Architecture</w:t>
      </w:r>
      <w:bookmarkStart w:name="_Toc207768276" w:id="62"/>
      <w:bookmarkEnd w:id="60"/>
      <w:bookmarkEnd w:id="61"/>
    </w:p>
    <w:p w:rsidR="00D00827" w:rsidP="00D00827" w:rsidRDefault="00D00827" w14:paraId="2B6381F3" w14:textId="7777777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Pr="00D00827" w:rsidR="00D00827" w:rsidP="00D00827" w:rsidRDefault="00D00827" w14:paraId="237D2457" w14:textId="7777777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rsidR="00D10D5F" w:rsidP="00D10D5F" w:rsidRDefault="00D10D5F" w14:paraId="12E7E803" w14:textId="77777777">
      <w:pPr>
        <w:pStyle w:val="Heading2"/>
      </w:pPr>
      <w:bookmarkStart w:name="_Toc368912275" w:id="63"/>
      <w:r w:rsidRPr="003602B9">
        <w:t>System Architecture Diagram.</w:t>
      </w:r>
      <w:r>
        <w:t xml:space="preserve"> </w:t>
      </w:r>
      <w:r w:rsidRPr="003602B9">
        <w:t>(Not Necessary)</w:t>
      </w:r>
      <w:bookmarkStart w:name="_Toc207768278" w:id="64"/>
      <w:bookmarkEnd w:id="62"/>
      <w:bookmarkEnd w:id="63"/>
    </w:p>
    <w:p w:rsidRPr="00D00827" w:rsidR="00D00827" w:rsidP="00D00827" w:rsidRDefault="00D00827" w14:paraId="65BC7CBA" w14:textId="7777777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rsidR="00D10D5F" w:rsidP="00D10D5F" w:rsidRDefault="00D10D5F" w14:paraId="0B09C9E9" w14:textId="77777777">
      <w:pPr>
        <w:pStyle w:val="Heading2"/>
      </w:pPr>
      <w:bookmarkStart w:name="_Toc368912276" w:id="65"/>
      <w:r w:rsidRPr="003602B9">
        <w:t>System Use-Cases</w:t>
      </w:r>
      <w:bookmarkStart w:name="_Toc207768279" w:id="66"/>
      <w:bookmarkEnd w:id="64"/>
      <w:bookmarkEnd w:id="65"/>
    </w:p>
    <w:p w:rsidRPr="00D00827" w:rsidR="00D00827" w:rsidP="00D00827" w:rsidRDefault="00D00827" w14:paraId="1193970F" w14:textId="77777777">
      <w:pPr>
        <w:pStyle w:val="InfoBlue"/>
        <w:jc w:val="both"/>
        <w:rPr>
          <w:rFonts w:ascii="Arial" w:hAnsi="Arial" w:cs="Arial"/>
        </w:rPr>
      </w:pPr>
      <w:r w:rsidRPr="63DBF62C" w:rsidR="00D00827">
        <w:rPr>
          <w:rFonts w:ascii="Arial" w:hAnsi="Arial" w:cs="Arial"/>
        </w:rPr>
        <w:t xml:space="preserve">[If there are any documented scenarios or use-cases of the system behavior and/or structure, they may be included here] </w:t>
      </w:r>
    </w:p>
    <w:p w:rsidR="6247B522" w:rsidP="63DBF62C" w:rsidRDefault="6247B522" w14:paraId="3FEB5489" w14:textId="70541E2B">
      <w:pPr>
        <w:pStyle w:val="BodyText"/>
      </w:pPr>
      <w:r w:rsidR="6247B522">
        <w:drawing>
          <wp:inline wp14:editId="7B14D672" wp14:anchorId="4C505C30">
            <wp:extent cx="4352925" cy="3667125"/>
            <wp:effectExtent l="0" t="0" r="0" b="0"/>
            <wp:docPr id="1856603519" name="" title=""/>
            <wp:cNvGraphicFramePr>
              <a:graphicFrameLocks noChangeAspect="1"/>
            </wp:cNvGraphicFramePr>
            <a:graphic>
              <a:graphicData uri="http://schemas.openxmlformats.org/drawingml/2006/picture">
                <pic:pic>
                  <pic:nvPicPr>
                    <pic:cNvPr id="0" name=""/>
                    <pic:cNvPicPr/>
                  </pic:nvPicPr>
                  <pic:blipFill>
                    <a:blip r:embed="R36d4255dfb344cec">
                      <a:extLst>
                        <a:ext xmlns:a="http://schemas.openxmlformats.org/drawingml/2006/main" uri="{28A0092B-C50C-407E-A947-70E740481C1C}">
                          <a14:useLocalDpi val="0"/>
                        </a:ext>
                      </a:extLst>
                    </a:blip>
                    <a:stretch>
                      <a:fillRect/>
                    </a:stretch>
                  </pic:blipFill>
                  <pic:spPr>
                    <a:xfrm>
                      <a:off x="0" y="0"/>
                      <a:ext cx="4352925" cy="3667125"/>
                    </a:xfrm>
                    <a:prstGeom prst="rect">
                      <a:avLst/>
                    </a:prstGeom>
                  </pic:spPr>
                </pic:pic>
              </a:graphicData>
            </a:graphic>
          </wp:inline>
        </w:drawing>
      </w:r>
    </w:p>
    <w:p w:rsidR="5F5E3ECD" w:rsidP="08194B78" w:rsidRDefault="5F5E3ECD" w14:paraId="29ED562E" w14:textId="4F485B7C">
      <w:pPr>
        <w:pStyle w:val="BodyText"/>
        <w:rPr>
          <w:rFonts w:ascii="Arial" w:hAnsi="Arial" w:cs="Arial"/>
        </w:rPr>
      </w:pPr>
      <w:r w:rsidRPr="08194B78" w:rsidR="5F5E3ECD">
        <w:rPr>
          <w:rFonts w:ascii="Arial" w:hAnsi="Arial" w:cs="Arial"/>
        </w:rPr>
        <w:t>We use use-</w:t>
      </w:r>
      <w:r w:rsidRPr="08194B78" w:rsidR="14705EF6">
        <w:rPr>
          <w:rFonts w:ascii="Arial" w:hAnsi="Arial" w:cs="Arial"/>
        </w:rPr>
        <w:t>c</w:t>
      </w:r>
      <w:r w:rsidRPr="08194B78" w:rsidR="5F5E3ECD">
        <w:rPr>
          <w:rFonts w:ascii="Arial" w:hAnsi="Arial" w:cs="Arial"/>
        </w:rPr>
        <w:t xml:space="preserve">ase </w:t>
      </w:r>
      <w:r w:rsidRPr="08194B78" w:rsidR="419A21DE">
        <w:rPr>
          <w:rFonts w:ascii="Arial" w:hAnsi="Arial" w:cs="Arial"/>
        </w:rPr>
        <w:t xml:space="preserve">diagram </w:t>
      </w:r>
      <w:r w:rsidRPr="08194B78" w:rsidR="244F87CE">
        <w:rPr>
          <w:rFonts w:ascii="Arial" w:hAnsi="Arial" w:cs="Arial"/>
        </w:rPr>
        <w:t>to indicate the</w:t>
      </w:r>
      <w:r w:rsidRPr="08194B78" w:rsidR="54A8A95A">
        <w:rPr>
          <w:rFonts w:ascii="Arial" w:hAnsi="Arial" w:cs="Arial"/>
        </w:rPr>
        <w:t xml:space="preserve"> actors as job members and use</w:t>
      </w:r>
      <w:r w:rsidRPr="08194B78" w:rsidR="1D8D2AF7">
        <w:rPr>
          <w:rFonts w:ascii="Arial" w:hAnsi="Arial" w:cs="Arial"/>
        </w:rPr>
        <w:t xml:space="preserve"> </w:t>
      </w:r>
      <w:r w:rsidRPr="08194B78" w:rsidR="54A8A95A">
        <w:rPr>
          <w:rFonts w:ascii="Arial" w:hAnsi="Arial" w:cs="Arial"/>
        </w:rPr>
        <w:t>case</w:t>
      </w:r>
      <w:r w:rsidRPr="08194B78" w:rsidR="54A8A95A">
        <w:rPr>
          <w:rFonts w:ascii="Arial" w:hAnsi="Arial" w:cs="Arial"/>
        </w:rPr>
        <w:t xml:space="preserve"> as machines.</w:t>
      </w:r>
    </w:p>
    <w:p w:rsidR="00D10D5F" w:rsidP="00D10D5F" w:rsidRDefault="00D10D5F" w14:paraId="6616E2C1" w14:textId="77777777">
      <w:pPr>
        <w:pStyle w:val="Heading2"/>
      </w:pPr>
      <w:bookmarkStart w:name="_Toc368912277" w:id="67"/>
      <w:r w:rsidRPr="003602B9">
        <w:t>Subsystem Architecture</w:t>
      </w:r>
      <w:bookmarkStart w:name="_Toc207768280" w:id="68"/>
      <w:bookmarkEnd w:id="66"/>
      <w:bookmarkEnd w:id="67"/>
    </w:p>
    <w:p w:rsidRPr="00D22E79" w:rsidR="00D22E79" w:rsidP="00D22E79" w:rsidRDefault="00D22E79" w14:paraId="1705EAD2" w14:textId="77777777">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Pr="00D22E79" w:rsidR="00D22E79" w:rsidP="00D22E79" w:rsidRDefault="00D22E79" w14:paraId="590E328F" w14:textId="77777777">
      <w:pPr>
        <w:pStyle w:val="InfoBlue"/>
        <w:jc w:val="both"/>
        <w:rPr>
          <w:rFonts w:ascii="Arial" w:hAnsi="Arial" w:cs="Arial"/>
        </w:rPr>
      </w:pPr>
      <w:r w:rsidRPr="63DBF62C" w:rsidR="00D22E79">
        <w:rPr>
          <w:rFonts w:ascii="Arial" w:hAnsi="Arial" w:cs="Arial"/>
        </w:rPr>
        <w:t xml:space="preserve">If any subcomponents are also </w:t>
      </w:r>
      <w:r w:rsidRPr="63DBF62C" w:rsidR="00D22E79">
        <w:rPr>
          <w:rFonts w:ascii="Arial" w:hAnsi="Arial" w:cs="Arial"/>
        </w:rPr>
        <w:t>deemed</w:t>
      </w:r>
      <w:r w:rsidRPr="63DBF62C" w:rsidR="00D22E79">
        <w:rPr>
          <w:rFonts w:ascii="Arial" w:hAnsi="Arial" w:cs="Arial"/>
        </w:rPr>
        <w:t xml:space="preserve"> to merit further discussion, then describe them in a separate subsection of this section</w:t>
      </w:r>
      <w:r w:rsidRPr="63DBF62C" w:rsidR="00F6799C">
        <w:rPr>
          <w:rFonts w:ascii="Arial" w:hAnsi="Arial" w:cs="Arial"/>
        </w:rPr>
        <w:t>.</w:t>
      </w:r>
      <w:r w:rsidRPr="63DBF62C" w:rsidR="00D22E79">
        <w:rPr>
          <w:rFonts w:ascii="Arial" w:hAnsi="Arial" w:cs="Arial"/>
        </w:rPr>
        <w:t xml:space="preserve"> Proceed to go into as many levels/subsections of discussion as needed </w:t>
      </w:r>
      <w:r w:rsidRPr="63DBF62C" w:rsidR="00D22E79">
        <w:rPr>
          <w:rFonts w:ascii="Arial" w:hAnsi="Arial" w:cs="Arial"/>
        </w:rPr>
        <w:t>in order for</w:t>
      </w:r>
      <w:r w:rsidRPr="63DBF62C" w:rsidR="00D22E79">
        <w:rPr>
          <w:rFonts w:ascii="Arial" w:hAnsi="Arial" w:cs="Arial"/>
        </w:rPr>
        <w:t xml:space="preserve"> the reader to gain a high-level understanding of the entire system or subsystem (but remember to leave the gory details for the Detailed System Design section).]</w:t>
      </w:r>
    </w:p>
    <w:p w:rsidR="53B1E582" w:rsidP="63DBF62C" w:rsidRDefault="53B1E582" w14:paraId="10DFDDE2" w14:textId="70FDBDB7">
      <w:pPr>
        <w:pStyle w:val="BodyText"/>
      </w:pPr>
      <w:r w:rsidR="53B1E582">
        <w:drawing>
          <wp:inline wp14:editId="7A9C7EF5" wp14:anchorId="696F4E27">
            <wp:extent cx="4572000" cy="2343150"/>
            <wp:effectExtent l="0" t="0" r="0" b="0"/>
            <wp:docPr id="840432929" name="" title=""/>
            <wp:cNvGraphicFramePr>
              <a:graphicFrameLocks noChangeAspect="1"/>
            </wp:cNvGraphicFramePr>
            <a:graphic>
              <a:graphicData uri="http://schemas.openxmlformats.org/drawingml/2006/picture">
                <pic:pic>
                  <pic:nvPicPr>
                    <pic:cNvPr id="0" name=""/>
                    <pic:cNvPicPr/>
                  </pic:nvPicPr>
                  <pic:blipFill>
                    <a:blip r:embed="R07dad65683b14e85">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63DBF62C" w:rsidP="63DBF62C" w:rsidRDefault="63DBF62C" w14:paraId="1417C59B" w14:textId="75B97E28">
      <w:pPr>
        <w:pStyle w:val="BodyText"/>
      </w:pPr>
    </w:p>
    <w:p w:rsidR="00D10D5F" w:rsidP="00D10D5F" w:rsidRDefault="00D10D5F" w14:paraId="10B6819A" w14:textId="77777777">
      <w:pPr>
        <w:pStyle w:val="Heading2"/>
      </w:pPr>
      <w:bookmarkStart w:name="_Toc368912278" w:id="69"/>
      <w:r w:rsidRPr="003602B9">
        <w:t>System Interfaces</w:t>
      </w:r>
      <w:bookmarkStart w:name="_Toc207768281" w:id="70"/>
      <w:bookmarkEnd w:id="68"/>
      <w:bookmarkEnd w:id="69"/>
    </w:p>
    <w:p w:rsidRPr="00890EBD" w:rsidR="00890EBD" w:rsidP="00890EBD" w:rsidRDefault="00890EBD" w14:paraId="4496A8C4" w14:textId="77777777">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P="00D10D5F" w:rsidRDefault="00D10D5F" w14:paraId="62D54D67" w14:textId="77777777">
      <w:pPr>
        <w:pStyle w:val="Heading3"/>
      </w:pPr>
      <w:bookmarkStart w:name="_Toc368912279" w:id="71"/>
      <w:r w:rsidRPr="003602B9">
        <w:t>Internal Interfaces</w:t>
      </w:r>
      <w:bookmarkStart w:name="_Toc207768282" w:id="72"/>
      <w:bookmarkEnd w:id="70"/>
      <w:bookmarkEnd w:id="71"/>
    </w:p>
    <w:p w:rsidRPr="00BC43AA" w:rsidR="00BC43AA" w:rsidP="00BC43AA" w:rsidRDefault="00BC43AA" w14:paraId="2C075F55" w14:textId="77777777">
      <w:pPr>
        <w:pStyle w:val="InfoBlue"/>
        <w:jc w:val="both"/>
        <w:rPr>
          <w:rFonts w:ascii="Arial" w:hAnsi="Arial" w:cs="Arial"/>
        </w:rPr>
      </w:pPr>
      <w:r w:rsidRPr="63DBF62C" w:rsidR="00BC43AA">
        <w:rPr>
          <w:rFonts w:ascii="Arial" w:hAnsi="Arial" w:cs="Arial"/>
        </w:rPr>
        <w:t>[Document all the details of Internal Interfaces the system interacts with along with the details of data flow and frequency.]</w:t>
      </w:r>
    </w:p>
    <w:p w:rsidR="2F713DC4" w:rsidP="63DBF62C" w:rsidRDefault="2F713DC4" w14:paraId="7D3FED29" w14:textId="0358B893">
      <w:pPr>
        <w:pStyle w:val="BodyText"/>
      </w:pPr>
      <w:r w:rsidR="2F713DC4">
        <w:drawing>
          <wp:inline wp14:editId="66F4E11B" wp14:anchorId="3D5038B5">
            <wp:extent cx="4572000" cy="2981325"/>
            <wp:effectExtent l="0" t="0" r="0" b="0"/>
            <wp:docPr id="2131844559" name="" title=""/>
            <wp:cNvGraphicFramePr>
              <a:graphicFrameLocks noChangeAspect="1"/>
            </wp:cNvGraphicFramePr>
            <a:graphic>
              <a:graphicData uri="http://schemas.openxmlformats.org/drawingml/2006/picture">
                <pic:pic>
                  <pic:nvPicPr>
                    <pic:cNvPr id="0" name=""/>
                    <pic:cNvPicPr/>
                  </pic:nvPicPr>
                  <pic:blipFill>
                    <a:blip r:embed="Re892eefc25b84ab4">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00D10D5F" w:rsidP="00D10D5F" w:rsidRDefault="00D10D5F" w14:paraId="31E0FD79" w14:textId="77777777">
      <w:pPr>
        <w:pStyle w:val="Heading3"/>
      </w:pPr>
      <w:bookmarkStart w:name="_Toc368912280" w:id="73"/>
      <w:r>
        <w:t>External</w:t>
      </w:r>
      <w:r w:rsidRPr="003602B9">
        <w:t xml:space="preserve"> Interfaces</w:t>
      </w:r>
      <w:bookmarkStart w:name="_Toc207768283" w:id="74"/>
      <w:bookmarkEnd w:id="72"/>
      <w:bookmarkEnd w:id="73"/>
    </w:p>
    <w:p w:rsidRPr="00BC43AA" w:rsidR="00BC43AA" w:rsidP="00BC43AA" w:rsidRDefault="00BC43AA" w14:paraId="1F68CA46" w14:textId="77777777">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P="00F304DA" w:rsidRDefault="0045480B" w14:paraId="1224A591" w14:textId="77777777">
      <w:pPr>
        <w:pStyle w:val="Heading1"/>
      </w:pPr>
      <w:bookmarkStart w:name="_Toc207768287" w:id="75"/>
      <w:bookmarkStart w:name="_Toc368912281" w:id="76"/>
      <w:bookmarkEnd w:id="74"/>
      <w:r w:rsidRPr="003602B9">
        <w:t>Detailed System Design</w:t>
      </w:r>
      <w:bookmarkStart w:name="_Toc207768300" w:id="77"/>
      <w:bookmarkEnd w:id="75"/>
      <w:bookmarkEnd w:id="76"/>
    </w:p>
    <w:p w:rsidRPr="004A27EA" w:rsidR="004A27EA" w:rsidP="004A27EA" w:rsidRDefault="004A27EA" w14:paraId="22F05FC1" w14:textId="77777777">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P="00F304DA" w:rsidRDefault="0045480B" w14:paraId="7A962BCD" w14:textId="77777777">
      <w:pPr>
        <w:pStyle w:val="Heading2"/>
      </w:pPr>
      <w:bookmarkStart w:name="_Toc368912282" w:id="78"/>
      <w:r w:rsidRPr="003602B9">
        <w:t>Key Entities</w:t>
      </w:r>
      <w:bookmarkStart w:name="_Toc207768301" w:id="79"/>
      <w:bookmarkEnd w:id="77"/>
      <w:bookmarkEnd w:id="78"/>
    </w:p>
    <w:p w:rsidRPr="007B42B5" w:rsidR="007B42B5" w:rsidP="007B42B5" w:rsidRDefault="007B42B5" w14:paraId="6E1B5C9E" w14:textId="77777777">
      <w:pPr>
        <w:pStyle w:val="InfoBlue"/>
        <w:jc w:val="both"/>
        <w:rPr>
          <w:rFonts w:ascii="Arial" w:hAnsi="Arial" w:cs="Arial"/>
        </w:rPr>
      </w:pPr>
      <w:r w:rsidRPr="08194B78" w:rsidR="007B42B5">
        <w:rPr>
          <w:rFonts w:ascii="Arial" w:hAnsi="Arial" w:cs="Arial"/>
        </w:rPr>
        <w:t>[Provide a Comprehensive list of the Key Entit</w:t>
      </w:r>
      <w:r w:rsidRPr="08194B78" w:rsidR="00B563A7">
        <w:rPr>
          <w:rFonts w:ascii="Arial" w:hAnsi="Arial" w:cs="Arial"/>
        </w:rPr>
        <w:t>ies associated with</w:t>
      </w:r>
      <w:r w:rsidRPr="08194B78" w:rsidR="007B42B5">
        <w:rPr>
          <w:rFonts w:ascii="Arial" w:hAnsi="Arial" w:cs="Arial"/>
        </w:rPr>
        <w:t xml:space="preserve"> the System in this section.]</w:t>
      </w:r>
    </w:p>
    <w:p w:rsidR="31F1BDB8" w:rsidP="08194B78" w:rsidRDefault="31F1BDB8" w14:paraId="17739393" w14:textId="5FEFD841">
      <w:pPr>
        <w:pStyle w:val="BodyText"/>
        <w:rPr>
          <w:rFonts w:ascii="Arial" w:hAnsi="Arial" w:cs="Arial"/>
        </w:rPr>
      </w:pPr>
      <w:r w:rsidRPr="08194B78" w:rsidR="31F1BDB8">
        <w:rPr>
          <w:rFonts w:ascii="Arial" w:hAnsi="Arial" w:cs="Arial"/>
        </w:rPr>
        <w:t xml:space="preserve">We use key entities </w:t>
      </w:r>
      <w:r w:rsidRPr="08194B78" w:rsidR="432A21D4">
        <w:rPr>
          <w:rFonts w:ascii="Arial" w:hAnsi="Arial" w:cs="Arial"/>
        </w:rPr>
        <w:t>as</w:t>
      </w:r>
      <w:r w:rsidRPr="08194B78" w:rsidR="31F1BDB8">
        <w:rPr>
          <w:rFonts w:ascii="Arial" w:hAnsi="Arial" w:cs="Arial"/>
        </w:rPr>
        <w:t xml:space="preserve"> </w:t>
      </w:r>
      <w:r w:rsidRPr="08194B78" w:rsidR="31F1BDB8">
        <w:rPr>
          <w:rFonts w:ascii="Arial" w:hAnsi="Arial" w:cs="Arial"/>
        </w:rPr>
        <w:t>valgrind</w:t>
      </w:r>
      <w:r w:rsidRPr="08194B78" w:rsidR="31F1BDB8">
        <w:rPr>
          <w:rFonts w:ascii="Arial" w:hAnsi="Arial" w:cs="Arial"/>
        </w:rPr>
        <w:t xml:space="preserve"> and </w:t>
      </w:r>
      <w:r w:rsidRPr="08194B78" w:rsidR="31F1BDB8">
        <w:rPr>
          <w:rFonts w:ascii="Arial" w:hAnsi="Arial" w:cs="Arial"/>
        </w:rPr>
        <w:t>gdb</w:t>
      </w:r>
      <w:r w:rsidRPr="08194B78" w:rsidR="1A60FC52">
        <w:rPr>
          <w:rFonts w:ascii="Arial" w:hAnsi="Arial" w:cs="Arial"/>
        </w:rPr>
        <w:t>.</w:t>
      </w:r>
    </w:p>
    <w:p w:rsidR="00F304DA" w:rsidP="00F304DA" w:rsidRDefault="0045480B" w14:paraId="2ABD1110" w14:textId="77777777">
      <w:pPr>
        <w:pStyle w:val="Heading2"/>
      </w:pPr>
      <w:bookmarkStart w:name="_Toc368912283" w:id="80"/>
      <w:r w:rsidRPr="003602B9">
        <w:t>Detailed-Level Database Design</w:t>
      </w:r>
      <w:bookmarkStart w:name="_Toc207768303" w:id="81"/>
      <w:bookmarkEnd w:id="79"/>
      <w:bookmarkEnd w:id="80"/>
    </w:p>
    <w:p w:rsidRPr="00BE57D7" w:rsidR="00BE57D7" w:rsidP="00BE57D7" w:rsidRDefault="00BE57D7" w14:paraId="32444970" w14:textId="7777777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Pr="00BE57D7" w:rsidR="001F5AD1">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Pr="00BE57D7" w:rsidR="00BE57D7" w:rsidP="00BE57D7" w:rsidRDefault="00BE57D7" w14:paraId="00C21121" w14:textId="77777777">
      <w:pPr>
        <w:pStyle w:val="InfoBlue"/>
        <w:jc w:val="both"/>
        <w:rPr>
          <w:rFonts w:ascii="Arial" w:hAnsi="Arial" w:cs="Arial"/>
        </w:rPr>
      </w:pPr>
      <w:r w:rsidRPr="00BE57D7">
        <w:rPr>
          <w:rFonts w:ascii="Arial" w:hAnsi="Arial" w:cs="Arial"/>
        </w:rPr>
        <w:t xml:space="preserve">• Logical Data Model (LDM) and LDM Entity Relationship Diagram (ERD). </w:t>
      </w:r>
    </w:p>
    <w:p w:rsidRPr="00BE57D7" w:rsidR="00BE57D7" w:rsidP="00BE57D7" w:rsidRDefault="00BE57D7" w14:paraId="3017BE62" w14:textId="77777777">
      <w:pPr>
        <w:pStyle w:val="InfoBlue"/>
        <w:jc w:val="both"/>
        <w:rPr>
          <w:rFonts w:ascii="Arial" w:hAnsi="Arial" w:cs="Arial"/>
        </w:rPr>
      </w:pPr>
      <w:r w:rsidRPr="00BE57D7">
        <w:rPr>
          <w:rFonts w:ascii="Arial" w:hAnsi="Arial" w:cs="Arial"/>
        </w:rPr>
        <w:t xml:space="preserve">• Physical Data Model (PDM) and PDM ERD. </w:t>
      </w:r>
    </w:p>
    <w:p w:rsidRPr="00BE57D7" w:rsidR="00BE57D7" w:rsidP="00BE57D7" w:rsidRDefault="00BE57D7" w14:paraId="19EF9391" w14:textId="7777777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Pr="00BE57D7" w:rsidR="00BE57D7" w:rsidP="00BE57D7" w:rsidRDefault="00BE57D7" w14:paraId="16FCD81D" w14:textId="77777777">
      <w:pPr>
        <w:pStyle w:val="InfoBlue"/>
        <w:jc w:val="both"/>
        <w:rPr>
          <w:rFonts w:ascii="Arial" w:hAnsi="Arial" w:cs="Arial"/>
        </w:rPr>
      </w:pPr>
      <w:r w:rsidRPr="00BE57D7">
        <w:rPr>
          <w:rFonts w:ascii="Arial" w:hAnsi="Arial" w:cs="Arial"/>
        </w:rPr>
        <w:t xml:space="preserve">• Indexes that will be required for the data objects. </w:t>
      </w:r>
    </w:p>
    <w:p w:rsidR="00BE57D7" w:rsidP="00BE57D7" w:rsidRDefault="00BE57D7" w14:paraId="7CFB95BA" w14:textId="7777777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rsidR="005E7584" w:rsidP="005E7584" w:rsidRDefault="005E7584" w14:paraId="5AAC0A2D" w14:textId="77777777">
      <w:pPr>
        <w:pStyle w:val="Heading3"/>
      </w:pPr>
      <w:bookmarkStart w:name="_Toc361156525" w:id="82"/>
      <w:bookmarkStart w:name="_Toc368912284" w:id="83"/>
      <w:r>
        <w:t>Data Mapping Information</w:t>
      </w:r>
      <w:bookmarkEnd w:id="82"/>
      <w:bookmarkEnd w:id="83"/>
    </w:p>
    <w:p w:rsidR="00EF4B9D" w:rsidP="00E431BD" w:rsidRDefault="00EF4B9D" w14:paraId="150F3D7D" w14:textId="77777777">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Pr="00E431BD" w:rsid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rsidRPr="00E431BD" w:rsidR="00E431BD" w:rsidP="00E431BD" w:rsidRDefault="00B43C09" w14:paraId="04B68F6C" w14:textId="77777777">
      <w:pPr>
        <w:pStyle w:val="InfoBlue"/>
        <w:jc w:val="both"/>
        <w:rPr>
          <w:rFonts w:ascii="Arial" w:hAnsi="Arial" w:cs="Arial"/>
        </w:rPr>
      </w:pPr>
      <w:hyperlink w:tooltip="Data transformation" w:history="1" r:id="rId17">
        <w:r w:rsidRPr="00E431BD" w:rsidR="00E431BD">
          <w:rPr>
            <w:rFonts w:ascii="Arial" w:hAnsi="Arial" w:cs="Arial"/>
          </w:rPr>
          <w:t>Data transformation</w:t>
        </w:r>
      </w:hyperlink>
      <w:r w:rsidRPr="00E431BD" w:rsidR="00E431BD">
        <w:rPr>
          <w:rFonts w:ascii="Arial" w:hAnsi="Arial" w:cs="Arial"/>
        </w:rPr>
        <w:t xml:space="preserve"> or </w:t>
      </w:r>
      <w:hyperlink w:tooltip="Data mediation" w:history="1" r:id="rId18">
        <w:r w:rsidRPr="00E431BD" w:rsidR="00E431BD">
          <w:rPr>
            <w:rFonts w:ascii="Arial" w:hAnsi="Arial" w:cs="Arial"/>
          </w:rPr>
          <w:t>data mediation</w:t>
        </w:r>
      </w:hyperlink>
      <w:r w:rsidRPr="00E431BD" w:rsidR="00E431BD">
        <w:rPr>
          <w:rFonts w:ascii="Arial" w:hAnsi="Arial" w:cs="Arial"/>
        </w:rPr>
        <w:t xml:space="preserve"> between a data source and a destination</w:t>
      </w:r>
    </w:p>
    <w:p w:rsidRPr="00E431BD" w:rsidR="00E431BD" w:rsidP="00E431BD" w:rsidRDefault="00E431BD" w14:paraId="6AA8DFC0" w14:textId="77777777">
      <w:pPr>
        <w:pStyle w:val="InfoBlue"/>
        <w:jc w:val="both"/>
        <w:rPr>
          <w:rFonts w:ascii="Arial" w:hAnsi="Arial" w:cs="Arial"/>
        </w:rPr>
      </w:pPr>
      <w:r w:rsidRPr="00E431BD">
        <w:rPr>
          <w:rFonts w:ascii="Arial" w:hAnsi="Arial" w:cs="Arial"/>
        </w:rPr>
        <w:t>Identification of data relationships as part of data lineage analysis</w:t>
      </w:r>
    </w:p>
    <w:p w:rsidR="00E431BD" w:rsidP="00E431BD" w:rsidRDefault="00E431BD" w14:paraId="6B9CA775" w14:textId="77777777">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Pr="00E431BD" w:rsidR="00E431BD" w:rsidP="00E431BD" w:rsidRDefault="00B43C09" w14:paraId="73D1241E" w14:textId="77777777">
      <w:pPr>
        <w:pStyle w:val="InfoBlue"/>
        <w:jc w:val="both"/>
      </w:pPr>
      <w:hyperlink w:tooltip="Data consolidation (page does not exist)" w:history="1" r:id="rId19">
        <w:r w:rsidRPr="00E431BD" w:rsidR="00E431BD">
          <w:rPr>
            <w:rFonts w:ascii="Arial" w:hAnsi="Arial" w:cs="Arial"/>
          </w:rPr>
          <w:t>Consolidation</w:t>
        </w:r>
      </w:hyperlink>
      <w:r w:rsidRPr="00E431BD" w:rsid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P="005E7584" w:rsidRDefault="005E7584" w14:paraId="39639367" w14:textId="77777777">
      <w:pPr>
        <w:pStyle w:val="Heading3"/>
      </w:pPr>
      <w:bookmarkStart w:name="_Toc368912285" w:id="84"/>
      <w:r w:rsidRPr="003602B9">
        <w:t>Data Conversion</w:t>
      </w:r>
      <w:bookmarkEnd w:id="84"/>
    </w:p>
    <w:p w:rsidRPr="00E431BD" w:rsidR="00BE57D7" w:rsidP="00E431BD" w:rsidRDefault="00E431BD" w14:paraId="3C1A9DAD" w14:textId="77777777">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P="00F304DA" w:rsidRDefault="0045480B" w14:paraId="641FC5B8" w14:textId="77777777">
      <w:pPr>
        <w:pStyle w:val="Heading2"/>
      </w:pPr>
      <w:bookmarkStart w:name="_Toc368912286" w:id="85"/>
      <w:r w:rsidRPr="003602B9">
        <w:t>Archival and retention requirements</w:t>
      </w:r>
      <w:bookmarkStart w:name="_Toc207768304" w:id="86"/>
      <w:bookmarkEnd w:id="81"/>
      <w:bookmarkEnd w:id="85"/>
    </w:p>
    <w:p w:rsidRPr="00065178" w:rsidR="00065178" w:rsidP="00065178" w:rsidRDefault="00065178" w14:paraId="31F115D0" w14:textId="77777777">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P="004F467C" w:rsidRDefault="004F467C" w14:paraId="08DE8A9B" w14:textId="77777777">
      <w:pPr>
        <w:pStyle w:val="Heading2"/>
      </w:pPr>
      <w:bookmarkStart w:name="_Toc368912287" w:id="87"/>
      <w:r>
        <w:t>Disaster and Failure Recovery</w:t>
      </w:r>
      <w:bookmarkEnd w:id="87"/>
    </w:p>
    <w:p w:rsidRPr="002039EE" w:rsidR="002039EE" w:rsidP="002039EE" w:rsidRDefault="002039EE" w14:paraId="5C781F11" w14:textId="77777777">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P="00E120EC" w:rsidRDefault="00E120EC" w14:paraId="074CC950" w14:textId="77777777">
      <w:pPr>
        <w:pStyle w:val="Heading2"/>
      </w:pPr>
      <w:bookmarkStart w:name="_Toc361156518" w:id="88"/>
      <w:bookmarkStart w:name="_Toc368912288" w:id="89"/>
      <w:r>
        <w:t>Business Process workflow</w:t>
      </w:r>
      <w:bookmarkEnd w:id="88"/>
      <w:bookmarkEnd w:id="89"/>
      <w:r>
        <w:t xml:space="preserve"> </w:t>
      </w:r>
    </w:p>
    <w:p w:rsidRPr="00A610A4" w:rsidR="00A610A4" w:rsidP="00A610A4" w:rsidRDefault="00A610A4" w14:paraId="27D3B863" w14:textId="77777777">
      <w:pPr>
        <w:pStyle w:val="InfoBlue"/>
        <w:jc w:val="both"/>
        <w:rPr>
          <w:rFonts w:ascii="Arial" w:hAnsi="Arial" w:cs="Arial"/>
        </w:rPr>
      </w:pPr>
      <w:r w:rsidRPr="08194B78" w:rsidR="00A610A4">
        <w:rPr>
          <w:rFonts w:ascii="Arial" w:hAnsi="Arial" w:cs="Arial"/>
        </w:rPr>
        <w:t>[Document the Business Process Workflow in this section here.]</w:t>
      </w:r>
    </w:p>
    <w:p w:rsidR="0F0A2253" w:rsidP="08194B78" w:rsidRDefault="0F0A2253" w14:paraId="6B9815A0" w14:textId="56663194">
      <w:pPr>
        <w:pStyle w:val="BodyText"/>
        <w:rPr>
          <w:rFonts w:ascii="Arial" w:hAnsi="Arial" w:cs="Arial"/>
        </w:rPr>
      </w:pPr>
      <w:r w:rsidRPr="08194B78" w:rsidR="0F0A2253">
        <w:rPr>
          <w:rFonts w:ascii="Arial" w:hAnsi="Arial" w:cs="Arial"/>
        </w:rPr>
        <w:t xml:space="preserve">Business workflow is a repeatable process that consists of a </w:t>
      </w:r>
      <w:r w:rsidRPr="08194B78" w:rsidR="4A82D8DF">
        <w:rPr>
          <w:rFonts w:ascii="Arial" w:hAnsi="Arial" w:cs="Arial"/>
        </w:rPr>
        <w:t xml:space="preserve">series of tasks that </w:t>
      </w:r>
      <w:r w:rsidRPr="08194B78" w:rsidR="4A82D8DF">
        <w:rPr>
          <w:rFonts w:ascii="Arial" w:hAnsi="Arial" w:cs="Arial"/>
        </w:rPr>
        <w:t>generally need</w:t>
      </w:r>
      <w:r w:rsidRPr="08194B78" w:rsidR="4A82D8DF">
        <w:rPr>
          <w:rFonts w:ascii="Arial" w:hAnsi="Arial" w:cs="Arial"/>
        </w:rPr>
        <w:t xml:space="preserve"> to be completed in a specific sequence.</w:t>
      </w:r>
    </w:p>
    <w:p w:rsidR="00E120EC" w:rsidP="002039EE" w:rsidRDefault="00E120EC" w14:paraId="00557BE5" w14:textId="66E98158">
      <w:pPr>
        <w:pStyle w:val="Heading2"/>
        <w:rPr/>
      </w:pPr>
      <w:bookmarkStart w:name="_Toc361156519" w:id="90"/>
      <w:bookmarkStart w:name="_Toc368912289" w:id="91"/>
      <w:r w:rsidR="00E120EC">
        <w:rPr/>
        <w:t>Business Process Modeling and Management (as applicable)</w:t>
      </w:r>
      <w:bookmarkEnd w:id="90"/>
      <w:bookmarkEnd w:id="91"/>
    </w:p>
    <w:p w:rsidRPr="00A610A4" w:rsidR="00A610A4" w:rsidP="00A610A4" w:rsidRDefault="00A610A4" w14:paraId="6A7EB011" w14:textId="77777777">
      <w:pPr>
        <w:pStyle w:val="InfoBlue"/>
        <w:jc w:val="both"/>
        <w:rPr>
          <w:rFonts w:ascii="Arial" w:hAnsi="Arial" w:cs="Arial"/>
        </w:rPr>
      </w:pPr>
      <w:r w:rsidRPr="00A610A4">
        <w:rPr>
          <w:rFonts w:ascii="Arial" w:hAnsi="Arial" w:cs="Arial"/>
        </w:rPr>
        <w:t>[Document the Business Process Modeling and management details in this section]</w:t>
      </w:r>
    </w:p>
    <w:p w:rsidR="00E120EC" w:rsidP="00E120EC" w:rsidRDefault="00E120EC" w14:paraId="19357F01" w14:textId="77777777">
      <w:pPr>
        <w:pStyle w:val="Heading2"/>
      </w:pPr>
      <w:bookmarkStart w:name="_Toc361156521" w:id="92"/>
      <w:bookmarkStart w:name="_Toc368912290" w:id="93"/>
      <w:r>
        <w:t>Business Logic</w:t>
      </w:r>
      <w:bookmarkEnd w:id="92"/>
      <w:bookmarkEnd w:id="93"/>
    </w:p>
    <w:p w:rsidR="00A610A4" w:rsidP="08194B78" w:rsidRDefault="00A610A4" w14:paraId="46DD6975" w14:textId="2BA21E0C">
      <w:pPr>
        <w:pStyle w:val="InfoBlue"/>
        <w:jc w:val="both"/>
        <w:rPr>
          <w:rFonts w:ascii="Arial" w:hAnsi="Arial" w:cs="Arial"/>
        </w:rPr>
      </w:pPr>
      <w:r w:rsidRPr="08194B78" w:rsidR="00A610A4">
        <w:rPr>
          <w:rFonts w:ascii="Arial" w:hAnsi="Arial" w:cs="Arial"/>
        </w:rPr>
        <w:t xml:space="preserve">[Document the </w:t>
      </w:r>
      <w:r w:rsidRPr="08194B78" w:rsidR="00FD12E4">
        <w:rPr>
          <w:rFonts w:ascii="Arial" w:hAnsi="Arial" w:cs="Arial"/>
        </w:rPr>
        <w:t xml:space="preserve">complete </w:t>
      </w:r>
      <w:r w:rsidRPr="08194B78" w:rsidR="00A610A4">
        <w:rPr>
          <w:rFonts w:ascii="Arial" w:hAnsi="Arial" w:cs="Arial"/>
        </w:rPr>
        <w:t xml:space="preserve">Business </w:t>
      </w:r>
      <w:r w:rsidRPr="08194B78" w:rsidR="00A610A4">
        <w:rPr>
          <w:rFonts w:ascii="Arial" w:hAnsi="Arial" w:cs="Arial"/>
        </w:rPr>
        <w:t xml:space="preserve">Logic </w:t>
      </w:r>
      <w:r w:rsidRPr="08194B78" w:rsidR="00A610A4">
        <w:rPr>
          <w:rFonts w:ascii="Arial" w:hAnsi="Arial" w:cs="Arial"/>
        </w:rPr>
        <w:t>this section</w:t>
      </w:r>
      <w:r w:rsidRPr="08194B78" w:rsidR="00FD12E4">
        <w:rPr>
          <w:rFonts w:ascii="Arial" w:hAnsi="Arial" w:cs="Arial"/>
        </w:rPr>
        <w:t xml:space="preserve"> including the code.</w:t>
      </w:r>
      <w:r w:rsidRPr="08194B78" w:rsidR="00A610A4">
        <w:rPr>
          <w:rFonts w:ascii="Arial" w:hAnsi="Arial" w:cs="Arial"/>
        </w:rPr>
        <w:t>]</w:t>
      </w:r>
    </w:p>
    <w:p w:rsidR="00E120EC" w:rsidP="00E120EC" w:rsidRDefault="00E120EC" w14:paraId="64CE3360" w14:textId="77777777">
      <w:pPr>
        <w:pStyle w:val="Heading2"/>
      </w:pPr>
      <w:bookmarkStart w:name="_Toc361156522" w:id="94"/>
      <w:bookmarkStart w:name="_Toc368912291" w:id="95"/>
      <w:r>
        <w:t>Variables</w:t>
      </w:r>
      <w:bookmarkEnd w:id="94"/>
      <w:bookmarkEnd w:id="95"/>
    </w:p>
    <w:p w:rsidR="000C58FF" w:rsidP="08194B78" w:rsidRDefault="000C58FF" w14:paraId="66461DA0" w14:textId="64F3050C">
      <w:pPr>
        <w:pStyle w:val="InfoBlue"/>
        <w:jc w:val="both"/>
      </w:pPr>
      <w:r w:rsidRPr="08194B78" w:rsidR="000C58FF">
        <w:rPr>
          <w:rFonts w:ascii="Arial" w:hAnsi="Arial" w:cs="Arial"/>
        </w:rPr>
        <w:t xml:space="preserve">[Document the </w:t>
      </w:r>
      <w:r w:rsidRPr="08194B78" w:rsidR="000C58FF">
        <w:rPr>
          <w:rFonts w:ascii="Arial" w:hAnsi="Arial" w:cs="Arial"/>
        </w:rPr>
        <w:t xml:space="preserve">details of Variables, naming conventions, usage </w:t>
      </w:r>
      <w:r w:rsidRPr="08194B78" w:rsidR="000C58FF">
        <w:rPr>
          <w:rFonts w:ascii="Arial" w:hAnsi="Arial" w:cs="Arial"/>
        </w:rPr>
        <w:t>etc</w:t>
      </w:r>
      <w:r w:rsidRPr="08194B78" w:rsidR="000C58FF">
        <w:rPr>
          <w:rFonts w:ascii="Arial" w:hAnsi="Arial" w:cs="Arial"/>
        </w:rPr>
        <w:t xml:space="preserve"> in this section</w:t>
      </w:r>
      <w:r w:rsidRPr="08194B78" w:rsidR="20A59145">
        <w:rPr>
          <w:rFonts w:ascii="Arial" w:hAnsi="Arial" w:cs="Arial"/>
        </w:rPr>
        <w:t>.]</w:t>
      </w:r>
    </w:p>
    <w:p w:rsidR="20A59145" w:rsidP="08194B78" w:rsidRDefault="20A59145" w14:paraId="51DFE309" w14:textId="4E5F026A">
      <w:pPr>
        <w:pStyle w:val="InfoBlue"/>
        <w:ind w:left="0"/>
        <w:jc w:val="both"/>
      </w:pPr>
      <w:r w:rsidRPr="08194B78" w:rsidR="20A59145">
        <w:rPr>
          <w:rFonts w:ascii="Arial" w:hAnsi="Arial" w:cs="Arial"/>
          <w:color w:val="auto"/>
        </w:rPr>
        <w:t>Job No, Description,</w:t>
      </w:r>
      <w:r w:rsidRPr="08194B78" w:rsidR="610DB147">
        <w:rPr>
          <w:rFonts w:ascii="Arial" w:hAnsi="Arial" w:cs="Arial"/>
          <w:color w:val="auto"/>
        </w:rPr>
        <w:t xml:space="preserve"> </w:t>
      </w:r>
      <w:r w:rsidRPr="08194B78" w:rsidR="20A59145">
        <w:rPr>
          <w:rFonts w:ascii="Arial" w:hAnsi="Arial" w:cs="Arial"/>
          <w:color w:val="auto"/>
        </w:rPr>
        <w:t>machine Number,</w:t>
      </w:r>
      <w:r w:rsidRPr="08194B78" w:rsidR="6E4C8F6A">
        <w:rPr>
          <w:rFonts w:ascii="Arial" w:hAnsi="Arial" w:cs="Arial"/>
          <w:color w:val="auto"/>
        </w:rPr>
        <w:t xml:space="preserve"> </w:t>
      </w:r>
      <w:r w:rsidRPr="08194B78" w:rsidR="20A59145">
        <w:rPr>
          <w:rFonts w:ascii="Arial" w:hAnsi="Arial" w:cs="Arial"/>
          <w:color w:val="auto"/>
        </w:rPr>
        <w:t>duration,</w:t>
      </w:r>
      <w:r w:rsidRPr="08194B78" w:rsidR="75538B13">
        <w:rPr>
          <w:rFonts w:ascii="Arial" w:hAnsi="Arial" w:cs="Arial"/>
          <w:color w:val="auto"/>
        </w:rPr>
        <w:t xml:space="preserve"> cli</w:t>
      </w:r>
      <w:r w:rsidRPr="08194B78" w:rsidR="4E5E203D">
        <w:rPr>
          <w:rFonts w:ascii="Arial" w:hAnsi="Arial" w:cs="Arial"/>
          <w:color w:val="auto"/>
        </w:rPr>
        <w:t>ent</w:t>
      </w:r>
      <w:r w:rsidRPr="08194B78" w:rsidR="75538B13">
        <w:rPr>
          <w:rFonts w:ascii="Arial" w:hAnsi="Arial" w:cs="Arial"/>
          <w:color w:val="auto"/>
        </w:rPr>
        <w:t xml:space="preserve"> name</w:t>
      </w:r>
      <w:r w:rsidRPr="08194B78" w:rsidR="20A59145">
        <w:rPr>
          <w:rFonts w:ascii="Arial" w:hAnsi="Arial" w:cs="Arial"/>
        </w:rPr>
        <w:t xml:space="preserve">    </w:t>
      </w:r>
    </w:p>
    <w:p w:rsidR="00E120EC" w:rsidP="00E120EC" w:rsidRDefault="00E120EC" w14:paraId="6FE379BC" w14:textId="77777777">
      <w:pPr>
        <w:pStyle w:val="Heading2"/>
      </w:pPr>
      <w:bookmarkStart w:name="_Toc361156524" w:id="96"/>
      <w:bookmarkStart w:name="_Toc368912292" w:id="97"/>
      <w:r>
        <w:t>Activity / Class Diagrams (as applicable)</w:t>
      </w:r>
      <w:bookmarkEnd w:id="96"/>
      <w:bookmarkEnd w:id="97"/>
    </w:p>
    <w:p w:rsidRPr="000C58FF" w:rsidR="000C58FF" w:rsidP="000C58FF" w:rsidRDefault="000C58FF" w14:paraId="04C20362" w14:textId="77777777">
      <w:pPr>
        <w:pStyle w:val="InfoBlue"/>
        <w:jc w:val="both"/>
        <w:rPr>
          <w:rFonts w:ascii="Arial" w:hAnsi="Arial" w:cs="Arial"/>
        </w:rPr>
      </w:pPr>
      <w:r w:rsidRPr="08194B78" w:rsidR="000C58FF">
        <w:rPr>
          <w:rFonts w:ascii="Arial" w:hAnsi="Arial" w:cs="Arial"/>
        </w:rPr>
        <w:t xml:space="preserve">[Document the </w:t>
      </w:r>
      <w:r w:rsidRPr="08194B78" w:rsidR="000C58FF">
        <w:rPr>
          <w:rFonts w:ascii="Arial" w:hAnsi="Arial" w:cs="Arial"/>
        </w:rPr>
        <w:t>details related to Activity / Class Diagrams in this section.</w:t>
      </w:r>
      <w:r w:rsidRPr="08194B78" w:rsidR="000C58FF">
        <w:rPr>
          <w:rFonts w:ascii="Arial" w:hAnsi="Arial" w:cs="Arial"/>
        </w:rPr>
        <w:t>]</w:t>
      </w:r>
    </w:p>
    <w:p w:rsidR="161FD170" w:rsidP="08194B78" w:rsidRDefault="161FD170" w14:paraId="4FA0140C" w14:textId="277AB8B7">
      <w:pPr>
        <w:pStyle w:val="BodyText"/>
        <w:rPr>
          <w:rFonts w:ascii="Arial" w:hAnsi="Arial" w:cs="Arial"/>
        </w:rPr>
      </w:pPr>
      <w:r w:rsidRPr="08194B78" w:rsidR="161FD170">
        <w:rPr>
          <w:rFonts w:ascii="Arial" w:hAnsi="Arial" w:cs="Arial"/>
        </w:rPr>
        <w:t>We have taken job as parent class and child classes as cut, bend</w:t>
      </w:r>
      <w:r w:rsidRPr="08194B78" w:rsidR="5DE182A2">
        <w:rPr>
          <w:rFonts w:ascii="Arial" w:hAnsi="Arial" w:cs="Arial"/>
        </w:rPr>
        <w:t>, polish, pattern.</w:t>
      </w:r>
    </w:p>
    <w:p w:rsidR="00193769" w:rsidP="00193769" w:rsidRDefault="00193769" w14:paraId="2208713D" w14:textId="77777777">
      <w:pPr>
        <w:pStyle w:val="Heading2"/>
      </w:pPr>
      <w:bookmarkStart w:name="_Toc368912293" w:id="98"/>
      <w:r>
        <w:t>Data Migration</w:t>
      </w:r>
      <w:bookmarkEnd w:id="98"/>
    </w:p>
    <w:p w:rsidRPr="00F96124" w:rsidR="00F96124" w:rsidP="00F96124" w:rsidRDefault="00F96124" w14:paraId="38ECF233" w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P="001E2AC5" w:rsidRDefault="001E2AC5" w14:paraId="75145B7A" w14:textId="77777777">
      <w:pPr>
        <w:pStyle w:val="Heading3"/>
      </w:pPr>
      <w:bookmarkStart w:name="_Toc502732269" w:id="99"/>
      <w:bookmarkStart w:name="_Toc368912294" w:id="100"/>
      <w:r>
        <w:t>Architectural Representation</w:t>
      </w:r>
      <w:bookmarkEnd w:id="99"/>
      <w:bookmarkEnd w:id="100"/>
      <w:r>
        <w:t xml:space="preserve"> </w:t>
      </w:r>
    </w:p>
    <w:p w:rsidR="001E2AC5" w:rsidP="001E2AC5" w:rsidRDefault="001E2AC5" w14:paraId="29064611" w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P="001E2AC5" w:rsidRDefault="001E2AC5" w14:paraId="70BABFA2" w14:textId="77777777">
      <w:pPr>
        <w:pStyle w:val="Heading3"/>
      </w:pPr>
      <w:bookmarkStart w:name="_Toc502732270" w:id="101"/>
      <w:bookmarkStart w:name="_Toc368912295" w:id="102"/>
      <w:r>
        <w:t>Architectural Goals and Constraints</w:t>
      </w:r>
      <w:bookmarkEnd w:id="101"/>
      <w:bookmarkEnd w:id="102"/>
      <w:r>
        <w:t xml:space="preserve"> </w:t>
      </w:r>
    </w:p>
    <w:p w:rsidR="001E2AC5" w:rsidP="001E2AC5" w:rsidRDefault="001E2AC5" w14:paraId="4756924D" w14:textId="77777777">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P="001E2AC5" w:rsidRDefault="001E2AC5" w14:paraId="5F3775E7" w14:textId="77777777">
      <w:pPr>
        <w:pStyle w:val="Heading3"/>
      </w:pPr>
      <w:bookmarkStart w:name="_Toc502732271" w:id="103"/>
      <w:bookmarkStart w:name="_Toc368912296" w:id="104"/>
      <w:r>
        <w:t>Logical View</w:t>
      </w:r>
      <w:bookmarkEnd w:id="103"/>
      <w:bookmarkEnd w:id="104"/>
      <w:r>
        <w:t xml:space="preserve"> </w:t>
      </w:r>
    </w:p>
    <w:p w:rsidR="001E2AC5" w:rsidP="001E2AC5" w:rsidRDefault="001E2AC5" w14:paraId="6DB30844" w14:textId="77777777">
      <w:pPr>
        <w:pStyle w:val="InfoBlue"/>
        <w:jc w:val="both"/>
        <w:rPr>
          <w:rFonts w:ascii="Arial" w:hAnsi="Arial" w:cs="Arial"/>
        </w:rPr>
      </w:pPr>
      <w:r w:rsidRPr="78E55FE5" w:rsidR="001E2AC5">
        <w:rPr>
          <w:rFonts w:ascii="Arial" w:hAnsi="Arial" w:cs="Arial"/>
        </w:rPr>
        <w:t>[This section describes the architecturally significant parts of the design model, such as its decomposition into subsystems and packages</w:t>
      </w:r>
      <w:r w:rsidRPr="78E55FE5" w:rsidR="001F5AD1">
        <w:rPr>
          <w:rFonts w:ascii="Arial" w:hAnsi="Arial" w:cs="Arial"/>
        </w:rPr>
        <w:t xml:space="preserve"> a</w:t>
      </w:r>
      <w:r w:rsidRPr="78E55FE5" w:rsidR="001E2AC5">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P="001E2AC5" w:rsidRDefault="001E2AC5" w14:paraId="08510162" w14:textId="4EEF400C">
      <w:pPr>
        <w:pStyle w:val="Heading3"/>
        <w:rPr/>
      </w:pPr>
      <w:bookmarkStart w:name="_Toc502732273" w:id="105"/>
      <w:bookmarkStart w:name="_Toc368912297" w:id="106"/>
      <w:r w:rsidR="001E2AC5">
        <w:rPr/>
        <w:t>Architecturally Significant Design Packages</w:t>
      </w:r>
      <w:bookmarkEnd w:id="105"/>
      <w:bookmarkEnd w:id="106"/>
    </w:p>
    <w:p w:rsidR="001E2AC5" w:rsidP="001E2AC5" w:rsidRDefault="001E2AC5" w14:paraId="26AEB6A3" w14:textId="77777777">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P="001E2AC5" w:rsidRDefault="001E2AC5" w14:paraId="17A1613C" w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P="001E2AC5" w:rsidRDefault="001E2AC5" w14:paraId="251C025B" w14:textId="77777777">
      <w:pPr>
        <w:pStyle w:val="Heading3"/>
        <w:rPr/>
      </w:pPr>
      <w:bookmarkStart w:name="_Toc502732274" w:id="107"/>
      <w:bookmarkStart w:name="_Toc368912298" w:id="108"/>
      <w:r w:rsidR="001E2AC5">
        <w:rPr/>
        <w:t>Data model</w:t>
      </w:r>
      <w:bookmarkEnd w:id="107"/>
      <w:bookmarkEnd w:id="108"/>
      <w:r w:rsidR="001E2AC5">
        <w:rPr/>
        <w:t xml:space="preserve"> </w:t>
      </w:r>
    </w:p>
    <w:p w:rsidR="001E2AC5" w:rsidP="001E2AC5" w:rsidRDefault="001E2AC5" w14:paraId="3E932271" w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P="001E2AC5" w:rsidRDefault="001E2AC5" w14:paraId="2D9D2A89" w14:textId="77777777">
      <w:pPr>
        <w:ind w:left="720"/>
        <w:rPr>
          <w:rFonts w:ascii="Arial" w:hAnsi="Arial" w:cs="Arial"/>
        </w:rPr>
      </w:pPr>
      <w:bookmarkStart w:name="_Toc502732275" w:id="109"/>
      <w:r>
        <w:rPr>
          <w:rFonts w:ascii="Arial" w:hAnsi="Arial" w:cs="Arial"/>
          <w:b/>
          <w:sz w:val="24"/>
        </w:rPr>
        <w:t>Legacy system data model</w:t>
      </w:r>
      <w:bookmarkEnd w:id="109"/>
    </w:p>
    <w:p w:rsidR="001E2AC5" w:rsidP="001E2AC5" w:rsidRDefault="001E2AC5" w14:paraId="01758950" w14:textId="77777777">
      <w:pPr>
        <w:ind w:left="720"/>
        <w:rPr>
          <w:rFonts w:ascii="Arial" w:hAnsi="Arial" w:cs="Arial"/>
          <w:b/>
          <w:sz w:val="24"/>
        </w:rPr>
      </w:pPr>
      <w:bookmarkStart w:name="_Toc502732276" w:id="110"/>
      <w:r>
        <w:rPr>
          <w:rFonts w:ascii="Arial" w:hAnsi="Arial" w:cs="Arial"/>
          <w:b/>
          <w:sz w:val="24"/>
        </w:rPr>
        <w:t>Proposed system data model</w:t>
      </w:r>
      <w:bookmarkEnd w:id="110"/>
    </w:p>
    <w:p w:rsidR="001E2AC5" w:rsidP="00C26C21" w:rsidRDefault="001E2AC5" w14:paraId="152176BD" w14:textId="77777777">
      <w:pPr>
        <w:ind w:left="720"/>
        <w:rPr>
          <w:rFonts w:ascii="Arial" w:hAnsi="Arial" w:cs="Arial"/>
          <w:b/>
          <w:sz w:val="24"/>
        </w:rPr>
      </w:pPr>
      <w:bookmarkStart w:name="_Toc502732277" w:id="111"/>
      <w:r>
        <w:rPr>
          <w:rFonts w:ascii="Arial" w:hAnsi="Arial" w:cs="Arial"/>
          <w:b/>
          <w:sz w:val="24"/>
        </w:rPr>
        <w:t>Interface data model</w:t>
      </w:r>
      <w:bookmarkEnd w:id="111"/>
      <w:r>
        <w:rPr>
          <w:rFonts w:ascii="Arial" w:hAnsi="Arial" w:cs="Arial"/>
        </w:rPr>
        <w:t xml:space="preserve"> </w:t>
      </w:r>
    </w:p>
    <w:p w:rsidR="001E2AC5" w:rsidP="001E2AC5" w:rsidRDefault="001E2AC5" w14:paraId="3FD4FEBD" w14:textId="77777777">
      <w:pPr>
        <w:pStyle w:val="Heading3"/>
        <w:rPr/>
      </w:pPr>
      <w:bookmarkStart w:name="_Toc368912299" w:id="112"/>
      <w:r w:rsidR="001E2AC5">
        <w:rPr/>
        <w:t>Deployment View</w:t>
      </w:r>
      <w:bookmarkEnd w:id="112"/>
    </w:p>
    <w:p w:rsidRPr="00E120EC" w:rsidR="00E120EC" w:rsidP="00C26C21" w:rsidRDefault="001E2AC5" w14:paraId="693D61FA" w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P="00F304DA" w:rsidRDefault="00F304DA" w14:paraId="72E496B9" w14:textId="77777777">
      <w:pPr>
        <w:pStyle w:val="Heading1"/>
      </w:pPr>
      <w:bookmarkStart w:name="_Toc368912300" w:id="113"/>
      <w:r w:rsidRPr="003602B9">
        <w:t>Environment Description</w:t>
      </w:r>
      <w:bookmarkStart w:name="_Toc207768305" w:id="114"/>
      <w:bookmarkEnd w:id="86"/>
      <w:bookmarkEnd w:id="113"/>
    </w:p>
    <w:p w:rsidRPr="0033685F" w:rsidR="0033685F" w:rsidP="0033685F" w:rsidRDefault="0033685F" w14:paraId="46772E6B" w14:textId="77777777">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Pr="0033685F" w:rsidR="001F5AD1">
        <w:rPr>
          <w:rFonts w:ascii="Arial" w:hAnsi="Arial" w:cs="Arial"/>
        </w:rPr>
        <w:t>time zones</w:t>
      </w:r>
      <w:r w:rsidRPr="0033685F">
        <w:rPr>
          <w:rFonts w:ascii="Arial" w:hAnsi="Arial" w:cs="Arial"/>
        </w:rPr>
        <w:t xml:space="preserve"> etc.]</w:t>
      </w:r>
    </w:p>
    <w:p w:rsidR="00F304DA" w:rsidP="00F304DA" w:rsidRDefault="00F304DA" w14:paraId="653C9869" w14:textId="77777777">
      <w:pPr>
        <w:pStyle w:val="Heading2"/>
      </w:pPr>
      <w:bookmarkStart w:name="_Toc368912301" w:id="115"/>
      <w:r w:rsidRPr="003602B9">
        <w:t>Time Zone Support</w:t>
      </w:r>
      <w:bookmarkStart w:name="_Toc207768306" w:id="116"/>
      <w:bookmarkEnd w:id="114"/>
      <w:bookmarkEnd w:id="115"/>
    </w:p>
    <w:p w:rsidRPr="0033685F" w:rsidR="0033685F" w:rsidP="0033685F" w:rsidRDefault="0033685F" w14:paraId="60AFD04E" w14:textId="77777777">
      <w:pPr>
        <w:pStyle w:val="InfoBlue"/>
        <w:jc w:val="both"/>
        <w:rPr>
          <w:rFonts w:ascii="Arial" w:hAnsi="Arial" w:cs="Arial"/>
        </w:rPr>
      </w:pPr>
      <w:r w:rsidRPr="3FDC32DB" w:rsidR="0033685F">
        <w:rPr>
          <w:rFonts w:ascii="Arial" w:hAnsi="Arial" w:cs="Arial"/>
        </w:rPr>
        <w:t xml:space="preserve">[The details with respect to the Time Zone Support </w:t>
      </w:r>
      <w:r w:rsidRPr="3FDC32DB" w:rsidR="0033685F">
        <w:rPr>
          <w:rFonts w:ascii="Arial" w:hAnsi="Arial" w:cs="Arial"/>
        </w:rPr>
        <w:t>have to</w:t>
      </w:r>
      <w:r w:rsidRPr="3FDC32DB" w:rsidR="0033685F">
        <w:rPr>
          <w:rFonts w:ascii="Arial" w:hAnsi="Arial" w:cs="Arial"/>
        </w:rPr>
        <w:t xml:space="preserve"> be documented here.]</w:t>
      </w:r>
    </w:p>
    <w:p w:rsidR="3FDC32DB" w:rsidP="3FDC32DB" w:rsidRDefault="3FDC32DB" w14:paraId="48CE04A0" w14:textId="5124B40D">
      <w:pPr>
        <w:pStyle w:val="BodyText"/>
      </w:pPr>
    </w:p>
    <w:p w:rsidR="00F304DA" w:rsidP="00F304DA" w:rsidRDefault="00F304DA" w14:paraId="53D72A35" w14:textId="77777777">
      <w:pPr>
        <w:pStyle w:val="Heading2"/>
      </w:pPr>
      <w:bookmarkStart w:name="_Toc368912302" w:id="117"/>
      <w:r w:rsidRPr="003602B9">
        <w:t>Language Support</w:t>
      </w:r>
      <w:bookmarkStart w:name="_Toc207768307" w:id="118"/>
      <w:bookmarkEnd w:id="116"/>
      <w:bookmarkEnd w:id="117"/>
    </w:p>
    <w:p w:rsidRPr="0033685F" w:rsidR="0033685F" w:rsidP="00C26C21" w:rsidRDefault="0033685F" w14:paraId="007B2659" w14:textId="77777777">
      <w:pPr>
        <w:pStyle w:val="InfoBlue"/>
        <w:jc w:val="both"/>
      </w:pPr>
      <w:r w:rsidRPr="08194B78" w:rsidR="0033685F">
        <w:rPr>
          <w:rFonts w:ascii="Arial" w:hAnsi="Arial" w:cs="Arial"/>
        </w:rPr>
        <w:t>[The detai</w:t>
      </w:r>
      <w:r w:rsidRPr="08194B78" w:rsidR="0033685F">
        <w:rPr>
          <w:rFonts w:ascii="Arial" w:hAnsi="Arial" w:cs="Arial"/>
        </w:rPr>
        <w:t>ls with respect to the Language</w:t>
      </w:r>
      <w:r w:rsidRPr="08194B78" w:rsidR="0033685F">
        <w:rPr>
          <w:rFonts w:ascii="Arial" w:hAnsi="Arial" w:cs="Arial"/>
        </w:rPr>
        <w:t xml:space="preserve"> Support </w:t>
      </w:r>
      <w:r w:rsidRPr="08194B78" w:rsidR="0033685F">
        <w:rPr>
          <w:rFonts w:ascii="Arial" w:hAnsi="Arial" w:cs="Arial"/>
        </w:rPr>
        <w:t>have to</w:t>
      </w:r>
      <w:r w:rsidRPr="08194B78" w:rsidR="0033685F">
        <w:rPr>
          <w:rFonts w:ascii="Arial" w:hAnsi="Arial" w:cs="Arial"/>
        </w:rPr>
        <w:t xml:space="preserve"> be documented here.]</w:t>
      </w:r>
    </w:p>
    <w:p w:rsidR="01D61695" w:rsidP="08194B78" w:rsidRDefault="01D61695" w14:paraId="7FCC15C9" w14:textId="1DFDB00F">
      <w:pPr>
        <w:pStyle w:val="BodyText"/>
        <w:rPr>
          <w:rFonts w:ascii="Arial" w:hAnsi="Arial" w:cs="Arial"/>
        </w:rPr>
      </w:pPr>
      <w:r w:rsidRPr="08194B78" w:rsidR="01D61695">
        <w:rPr>
          <w:rFonts w:ascii="Arial" w:hAnsi="Arial" w:cs="Arial"/>
        </w:rPr>
        <w:t>CPP on Linux, data structures</w:t>
      </w:r>
      <w:r w:rsidRPr="08194B78" w:rsidR="5DFC5A88">
        <w:rPr>
          <w:rFonts w:ascii="Arial" w:hAnsi="Arial" w:cs="Arial"/>
        </w:rPr>
        <w:t>, object-</w:t>
      </w:r>
      <w:r w:rsidRPr="08194B78" w:rsidR="5DFC5A88">
        <w:rPr>
          <w:rFonts w:ascii="Arial" w:hAnsi="Arial" w:cs="Arial"/>
        </w:rPr>
        <w:t>oriented programming</w:t>
      </w:r>
      <w:r w:rsidRPr="08194B78" w:rsidR="5DFC5A88">
        <w:rPr>
          <w:rFonts w:ascii="Arial" w:hAnsi="Arial" w:cs="Arial"/>
        </w:rPr>
        <w:t>.</w:t>
      </w:r>
    </w:p>
    <w:p w:rsidR="00F304DA" w:rsidP="00F304DA" w:rsidRDefault="00F304DA" w14:paraId="0F7AD7D0" w14:textId="77777777">
      <w:pPr>
        <w:pStyle w:val="Heading2"/>
      </w:pPr>
      <w:bookmarkStart w:name="_Toc368912303" w:id="119"/>
      <w:r w:rsidRPr="003602B9">
        <w:t>User Desktop Requirements</w:t>
      </w:r>
      <w:bookmarkStart w:name="_Toc207768308" w:id="120"/>
      <w:bookmarkEnd w:id="118"/>
      <w:bookmarkEnd w:id="119"/>
    </w:p>
    <w:p w:rsidRPr="0033685F" w:rsidR="0033685F" w:rsidP="0033685F" w:rsidRDefault="0033685F" w14:paraId="76B5F1DF" w14:textId="77777777">
      <w:pPr>
        <w:pStyle w:val="InfoBlue"/>
        <w:jc w:val="both"/>
        <w:rPr>
          <w:rFonts w:ascii="Arial" w:hAnsi="Arial" w:cs="Arial"/>
        </w:rPr>
      </w:pPr>
      <w:r w:rsidRPr="08194B78" w:rsidR="0033685F">
        <w:rPr>
          <w:rFonts w:ascii="Arial" w:hAnsi="Arial" w:cs="Arial"/>
        </w:rPr>
        <w:t>[Document all the User Desktop requirements here in this section.]</w:t>
      </w:r>
    </w:p>
    <w:p w:rsidR="12F3A2CB" w:rsidP="08194B78" w:rsidRDefault="12F3A2CB" w14:paraId="4C6D7E08" w14:textId="648DF60C">
      <w:pPr>
        <w:pStyle w:val="BodyText"/>
        <w:rPr>
          <w:rFonts w:ascii="Arial" w:hAnsi="Arial" w:cs="Arial"/>
        </w:rPr>
      </w:pPr>
      <w:r w:rsidRPr="08194B78" w:rsidR="12F3A2CB">
        <w:rPr>
          <w:rFonts w:ascii="Arial" w:hAnsi="Arial" w:cs="Arial"/>
        </w:rPr>
        <w:t xml:space="preserve">We use Putty and </w:t>
      </w:r>
      <w:r w:rsidRPr="08194B78" w:rsidR="12F3A2CB">
        <w:rPr>
          <w:rFonts w:ascii="Arial" w:hAnsi="Arial" w:cs="Arial"/>
        </w:rPr>
        <w:t>winscp</w:t>
      </w:r>
      <w:r w:rsidRPr="08194B78" w:rsidR="12F3A2CB">
        <w:rPr>
          <w:rFonts w:ascii="Arial" w:hAnsi="Arial" w:cs="Arial"/>
        </w:rPr>
        <w:t xml:space="preserve"> as desktop Requirements.</w:t>
      </w:r>
    </w:p>
    <w:p w:rsidR="00F304DA" w:rsidP="00F304DA" w:rsidRDefault="00F304DA" w14:paraId="3D0CDCE7" w14:textId="77777777">
      <w:pPr>
        <w:pStyle w:val="Heading2"/>
      </w:pPr>
      <w:bookmarkStart w:name="_Toc368912304" w:id="121"/>
      <w:r w:rsidRPr="003602B9">
        <w:t>Server-Side Requirements</w:t>
      </w:r>
      <w:bookmarkStart w:name="_Toc207768309" w:id="122"/>
      <w:bookmarkEnd w:id="120"/>
      <w:bookmarkEnd w:id="121"/>
    </w:p>
    <w:p w:rsidRPr="0033685F" w:rsidR="0033685F" w:rsidP="0033685F" w:rsidRDefault="0033685F" w14:paraId="318366E8" w14:textId="77777777">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rsidR="00F304DA" w:rsidP="00F304DA" w:rsidRDefault="00F304DA" w14:paraId="190F95B8" w14:textId="77777777">
      <w:pPr>
        <w:pStyle w:val="Heading3"/>
      </w:pPr>
      <w:bookmarkStart w:name="_Toc368912305" w:id="123"/>
      <w:r w:rsidRPr="003602B9">
        <w:t>Deployment Considerations</w:t>
      </w:r>
      <w:bookmarkStart w:name="_Toc207768310" w:id="124"/>
      <w:bookmarkEnd w:id="122"/>
      <w:bookmarkEnd w:id="123"/>
    </w:p>
    <w:p w:rsidR="00C26C21" w:rsidP="08194B78" w:rsidRDefault="00C26C21" w14:paraId="449C2963" w14:textId="41206EF2">
      <w:pPr>
        <w:pStyle w:val="InfoBlue"/>
        <w:jc w:val="both"/>
        <w:rPr>
          <w:rFonts w:ascii="Arial" w:hAnsi="Arial" w:cs="Arial"/>
        </w:rPr>
      </w:pPr>
      <w:r w:rsidRPr="08194B78" w:rsidR="00C26C21">
        <w:rPr>
          <w:rFonts w:ascii="Arial" w:hAnsi="Arial" w:cs="Arial"/>
        </w:rPr>
        <w:t>[</w:t>
      </w:r>
      <w:r w:rsidRPr="08194B78" w:rsidR="00C26C21">
        <w:rPr>
          <w:rFonts w:ascii="Arial" w:hAnsi="Arial" w:cs="Arial"/>
        </w:rPr>
        <w:t xml:space="preserve">All the details with respect to the Deployment Considerations </w:t>
      </w:r>
      <w:r w:rsidRPr="08194B78" w:rsidR="00C26C21">
        <w:rPr>
          <w:rFonts w:ascii="Arial" w:hAnsi="Arial" w:cs="Arial"/>
        </w:rPr>
        <w:t>have to</w:t>
      </w:r>
      <w:r w:rsidRPr="08194B78" w:rsidR="00C26C21">
        <w:rPr>
          <w:rFonts w:ascii="Arial" w:hAnsi="Arial" w:cs="Arial"/>
        </w:rPr>
        <w:t xml:space="preserve"> be documented here.</w:t>
      </w:r>
      <w:r w:rsidRPr="08194B78" w:rsidR="00C26C21">
        <w:rPr>
          <w:rFonts w:ascii="Arial" w:hAnsi="Arial" w:cs="Arial"/>
        </w:rPr>
        <w:t>]</w:t>
      </w:r>
    </w:p>
    <w:p w:rsidR="00F304DA" w:rsidP="00F304DA" w:rsidRDefault="00F304DA" w14:paraId="4F18E6E8" w14:textId="77777777">
      <w:pPr>
        <w:pStyle w:val="Heading3"/>
      </w:pPr>
      <w:bookmarkStart w:name="_Toc368912306" w:id="125"/>
      <w:r w:rsidRPr="00F304DA">
        <w:t>Application Server Disk Space</w:t>
      </w:r>
      <w:bookmarkEnd w:id="124"/>
      <w:bookmarkEnd w:id="125"/>
      <w:r w:rsidRPr="00F304DA">
        <w:t xml:space="preserve"> </w:t>
      </w:r>
      <w:bookmarkStart w:name="_Toc207768311" w:id="126"/>
    </w:p>
    <w:p w:rsidRPr="00C26C21" w:rsidR="00C26C21" w:rsidP="00C26C21" w:rsidRDefault="00C26C21" w14:paraId="095F2395"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P="00F304DA" w:rsidRDefault="00F304DA" w14:paraId="21E4C1AE" w14:textId="77777777">
      <w:pPr>
        <w:pStyle w:val="Heading3"/>
      </w:pPr>
      <w:bookmarkStart w:name="_Toc368912307" w:id="127"/>
      <w:r w:rsidRPr="003602B9">
        <w:t>Database Server Disk Spac</w:t>
      </w:r>
      <w:bookmarkStart w:name="_Toc207768312" w:id="128"/>
      <w:bookmarkEnd w:id="126"/>
      <w:r>
        <w:t>e</w:t>
      </w:r>
      <w:bookmarkEnd w:id="127"/>
    </w:p>
    <w:p w:rsidRPr="00C26C21" w:rsidR="00C26C21" w:rsidP="00C26C21" w:rsidRDefault="00C26C21" w14:paraId="5FE6ECAD"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P="00F304DA" w:rsidRDefault="00F304DA" w14:paraId="39129917" w14:textId="77777777">
      <w:pPr>
        <w:pStyle w:val="Heading3"/>
      </w:pPr>
      <w:bookmarkStart w:name="_Toc368912308" w:id="129"/>
      <w:r w:rsidRPr="003602B9">
        <w:t>Integration Requirements</w:t>
      </w:r>
      <w:bookmarkStart w:name="_Toc207768313" w:id="130"/>
      <w:bookmarkEnd w:id="128"/>
      <w:bookmarkEnd w:id="129"/>
    </w:p>
    <w:p w:rsidR="00C26C21" w:rsidP="08194B78" w:rsidRDefault="00C26C21" w14:paraId="677E4E8B" w14:textId="22B3D119">
      <w:pPr>
        <w:pStyle w:val="InfoBlue"/>
        <w:jc w:val="both"/>
        <w:rPr>
          <w:rFonts w:ascii="Arial" w:hAnsi="Arial" w:cs="Arial"/>
        </w:rPr>
      </w:pPr>
      <w:r w:rsidRPr="08194B78" w:rsidR="00C26C21">
        <w:rPr>
          <w:rFonts w:ascii="Arial" w:hAnsi="Arial" w:cs="Arial"/>
        </w:rPr>
        <w:t xml:space="preserve">[Details with respect to Integration of various components at the environment level </w:t>
      </w:r>
      <w:r w:rsidRPr="08194B78" w:rsidR="00C26C21">
        <w:rPr>
          <w:rFonts w:ascii="Arial" w:hAnsi="Arial" w:cs="Arial"/>
        </w:rPr>
        <w:t>have to</w:t>
      </w:r>
      <w:r w:rsidRPr="08194B78" w:rsidR="00C26C21">
        <w:rPr>
          <w:rFonts w:ascii="Arial" w:hAnsi="Arial" w:cs="Arial"/>
        </w:rPr>
        <w:t xml:space="preserve"> be documented here.]</w:t>
      </w:r>
    </w:p>
    <w:p w:rsidR="00C57D33" w:rsidP="00C57D33" w:rsidRDefault="00C57D33" w14:paraId="0D66C65F" w14:textId="77777777">
      <w:pPr>
        <w:pStyle w:val="Heading3"/>
      </w:pPr>
      <w:bookmarkStart w:name="_Toc361155804" w:id="131"/>
      <w:bookmarkStart w:name="_Toc368912309" w:id="132"/>
      <w:r>
        <w:t>Jobs</w:t>
      </w:r>
      <w:bookmarkEnd w:id="131"/>
      <w:bookmarkEnd w:id="132"/>
    </w:p>
    <w:p w:rsidRPr="00C26C21" w:rsidR="00C26C21" w:rsidP="00C26C21" w:rsidRDefault="00C26C21" w14:paraId="3AD4F5AA" w14:textId="77777777">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P="00C57D33" w:rsidRDefault="00C57D33" w14:paraId="16E15BB8" w14:textId="77777777">
      <w:pPr>
        <w:pStyle w:val="Heading3"/>
      </w:pPr>
      <w:bookmarkStart w:name="_Toc361155805" w:id="133"/>
      <w:bookmarkStart w:name="_Toc368912310" w:id="134"/>
      <w:r>
        <w:t>Network</w:t>
      </w:r>
      <w:bookmarkEnd w:id="133"/>
      <w:bookmarkEnd w:id="134"/>
      <w:r>
        <w:t xml:space="preserve"> </w:t>
      </w:r>
    </w:p>
    <w:p w:rsidRPr="00C26C21" w:rsidR="00C26C21" w:rsidP="00C26C21" w:rsidRDefault="00C26C21" w14:paraId="5E8856F7" w14:textId="77777777">
      <w:pPr>
        <w:pStyle w:val="InfoBlue"/>
        <w:jc w:val="both"/>
        <w:rPr>
          <w:rFonts w:ascii="Arial" w:hAnsi="Arial" w:cs="Arial"/>
        </w:rPr>
      </w:pPr>
      <w:r w:rsidRPr="00C26C21">
        <w:rPr>
          <w:rFonts w:ascii="Arial" w:hAnsi="Arial" w:cs="Arial"/>
        </w:rPr>
        <w:t>[Network requirement details have to be documented here]</w:t>
      </w:r>
    </w:p>
    <w:p w:rsidR="00C57D33" w:rsidP="00C57D33" w:rsidRDefault="00C57D33" w14:paraId="2F7D399E" w14:textId="77777777">
      <w:pPr>
        <w:pStyle w:val="Heading3"/>
      </w:pPr>
      <w:bookmarkStart w:name="_Toc361155806" w:id="135"/>
      <w:bookmarkStart w:name="_Toc368912311" w:id="136"/>
      <w:r>
        <w:t>Others</w:t>
      </w:r>
      <w:bookmarkEnd w:id="135"/>
      <w:bookmarkEnd w:id="136"/>
    </w:p>
    <w:p w:rsidRPr="00C26C21" w:rsidR="00C26C21" w:rsidP="00C26C21" w:rsidRDefault="00C26C21" w14:paraId="72182DD9" w14:textId="77777777">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P="00C57D33" w:rsidRDefault="00C57D33" w14:paraId="24A3DAAA" w14:textId="77777777">
      <w:pPr>
        <w:pStyle w:val="Heading2"/>
      </w:pPr>
      <w:bookmarkStart w:name="_Toc361155807" w:id="137"/>
      <w:bookmarkStart w:name="_Toc368912312" w:id="138"/>
      <w:r>
        <w:t>Configuration</w:t>
      </w:r>
      <w:bookmarkEnd w:id="137"/>
      <w:bookmarkEnd w:id="138"/>
    </w:p>
    <w:p w:rsidRPr="004A27EA" w:rsidR="004A27EA" w:rsidP="004A27EA" w:rsidRDefault="004A27EA" w14:paraId="3D0876E9" w14:textId="77777777">
      <w:pPr>
        <w:pStyle w:val="InfoBlue"/>
        <w:jc w:val="both"/>
        <w:rPr>
          <w:rFonts w:ascii="Arial" w:hAnsi="Arial" w:cs="Arial"/>
        </w:rPr>
      </w:pPr>
      <w:r w:rsidRPr="08194B78" w:rsidR="004A27EA">
        <w:rPr>
          <w:rFonts w:ascii="Arial" w:hAnsi="Arial" w:cs="Arial"/>
        </w:rPr>
        <w:t xml:space="preserve">[Complete information with respect to the Configuration requirements </w:t>
      </w:r>
      <w:r w:rsidRPr="08194B78" w:rsidR="000A3F25">
        <w:rPr>
          <w:rFonts w:ascii="Arial" w:hAnsi="Arial" w:cs="Arial"/>
        </w:rPr>
        <w:t>has</w:t>
      </w:r>
      <w:r w:rsidRPr="08194B78" w:rsidR="004A27EA">
        <w:rPr>
          <w:rFonts w:ascii="Arial" w:hAnsi="Arial" w:cs="Arial"/>
        </w:rPr>
        <w:t xml:space="preserve"> to</w:t>
      </w:r>
      <w:r w:rsidRPr="08194B78" w:rsidR="004A27EA">
        <w:rPr>
          <w:rFonts w:ascii="Arial" w:hAnsi="Arial" w:cs="Arial"/>
        </w:rPr>
        <w:t xml:space="preserve"> be detailed out here in this section and sub sections.]</w:t>
      </w:r>
    </w:p>
    <w:p w:rsidR="2C64674D" w:rsidP="08194B78" w:rsidRDefault="2C64674D" w14:paraId="6218F798" w14:textId="54CA27DC">
      <w:pPr>
        <w:pStyle w:val="BodyText"/>
        <w:rPr>
          <w:rFonts w:ascii="Arial" w:hAnsi="Arial" w:eastAsia="Arial" w:cs="Arial"/>
        </w:rPr>
      </w:pPr>
      <w:r w:rsidRPr="08194B78" w:rsidR="2C64674D">
        <w:rPr>
          <w:rFonts w:ascii="Arial" w:hAnsi="Arial" w:eastAsia="Arial" w:cs="Arial"/>
        </w:rPr>
        <w:t>Oper</w:t>
      </w:r>
      <w:r w:rsidRPr="08194B78" w:rsidR="734CDF59">
        <w:rPr>
          <w:rFonts w:ascii="Arial" w:hAnsi="Arial" w:eastAsia="Arial" w:cs="Arial"/>
        </w:rPr>
        <w:t>ating system,</w:t>
      </w:r>
      <w:r w:rsidRPr="08194B78" w:rsidR="6128892D">
        <w:rPr>
          <w:rFonts w:ascii="Arial" w:hAnsi="Arial" w:eastAsia="Arial" w:cs="Arial"/>
        </w:rPr>
        <w:t xml:space="preserve"> Processor.</w:t>
      </w:r>
    </w:p>
    <w:p w:rsidR="00C57D33" w:rsidP="00C57D33" w:rsidRDefault="00C57D33" w14:paraId="08C6A99B" w14:textId="77777777">
      <w:pPr>
        <w:pStyle w:val="Heading3"/>
        <w:ind w:left="691"/>
      </w:pPr>
      <w:bookmarkStart w:name="_Toc361155808" w:id="139"/>
      <w:bookmarkStart w:name="_Toc368912313" w:id="140"/>
      <w:r>
        <w:t>Operating System</w:t>
      </w:r>
      <w:bookmarkEnd w:id="139"/>
      <w:bookmarkEnd w:id="140"/>
    </w:p>
    <w:p w:rsidR="004A27EA" w:rsidP="08194B78" w:rsidRDefault="004A27EA" w14:paraId="3F9A77A4" w14:textId="1136262F">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Operating System</w:t>
      </w:r>
      <w:r w:rsidRPr="08194B78" w:rsidR="004A27EA">
        <w:rPr>
          <w:rFonts w:ascii="Arial" w:hAnsi="Arial" w:cs="Arial"/>
        </w:rPr>
        <w:t xml:space="preserve"> configuration requirements here.</w:t>
      </w:r>
      <w:r w:rsidRPr="08194B78" w:rsidR="004A27EA">
        <w:rPr>
          <w:rFonts w:ascii="Arial" w:hAnsi="Arial" w:cs="Arial"/>
        </w:rPr>
        <w:t xml:space="preserve"> Details of Minimum requirements of OS, RAM, Processor etc.</w:t>
      </w:r>
      <w:r w:rsidRPr="08194B78" w:rsidR="004A27EA">
        <w:rPr>
          <w:rFonts w:ascii="Arial" w:hAnsi="Arial" w:cs="Arial"/>
        </w:rPr>
        <w:t>]</w:t>
      </w:r>
    </w:p>
    <w:p w:rsidR="326EC64F" w:rsidP="08194B78" w:rsidRDefault="326EC64F" w14:paraId="0351B69D" w14:textId="1C01909C">
      <w:pPr>
        <w:pStyle w:val="BodyText"/>
        <w:rPr>
          <w:rFonts w:ascii="Arial" w:hAnsi="Arial" w:eastAsia="Arial" w:cs="Arial"/>
        </w:rPr>
      </w:pPr>
      <w:r w:rsidRPr="08194B78" w:rsidR="326EC64F">
        <w:rPr>
          <w:rFonts w:ascii="Arial" w:hAnsi="Arial" w:eastAsia="Arial" w:cs="Arial"/>
        </w:rPr>
        <w:t>4GB RAM</w:t>
      </w:r>
      <w:r w:rsidR="326EC64F">
        <w:rPr/>
        <w:t xml:space="preserve">, </w:t>
      </w:r>
      <w:r w:rsidRPr="08194B78" w:rsidR="3A8A5E6A">
        <w:rPr>
          <w:rFonts w:ascii="Arial" w:hAnsi="Arial" w:eastAsia="Arial" w:cs="Arial"/>
        </w:rPr>
        <w:t>Processor Intel</w:t>
      </w:r>
      <w:r w:rsidRPr="08194B78" w:rsidR="16B0A25E">
        <w:rPr>
          <w:rFonts w:ascii="Arial" w:hAnsi="Arial" w:eastAsia="Arial" w:cs="Arial"/>
        </w:rPr>
        <w:t xml:space="preserve"> (R) Core (TM) I3-7020U CPU @</w:t>
      </w:r>
      <w:r w:rsidRPr="08194B78" w:rsidR="3D409407">
        <w:rPr>
          <w:rFonts w:ascii="Arial" w:hAnsi="Arial" w:eastAsia="Arial" w:cs="Arial"/>
        </w:rPr>
        <w:t xml:space="preserve">, </w:t>
      </w:r>
      <w:r w:rsidRPr="08194B78" w:rsidR="3D409407">
        <w:rPr>
          <w:rFonts w:ascii="Arial" w:hAnsi="Arial" w:eastAsia="Arial" w:cs="Arial"/>
        </w:rPr>
        <w:t>64 bit</w:t>
      </w:r>
      <w:r w:rsidRPr="08194B78" w:rsidR="3D409407">
        <w:rPr>
          <w:rFonts w:ascii="Arial" w:hAnsi="Arial" w:eastAsia="Arial" w:cs="Arial"/>
        </w:rPr>
        <w:t xml:space="preserve"> operating system, x 64-based processor.</w:t>
      </w:r>
    </w:p>
    <w:p w:rsidR="00C57D33" w:rsidP="00C57D33" w:rsidRDefault="00C57D33" w14:paraId="7264F7D8" w14:textId="77777777">
      <w:pPr>
        <w:pStyle w:val="Heading3"/>
        <w:ind w:left="691"/>
      </w:pPr>
      <w:bookmarkStart w:name="_Toc361155809" w:id="141"/>
      <w:bookmarkStart w:name="_Toc368912314" w:id="142"/>
      <w:r>
        <w:t>Database</w:t>
      </w:r>
      <w:bookmarkEnd w:id="141"/>
      <w:bookmarkEnd w:id="142"/>
    </w:p>
    <w:p w:rsidRPr="004A27EA" w:rsidR="004A27EA" w:rsidP="004A27EA" w:rsidRDefault="004A27EA" w14:paraId="26850B4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Database</w:t>
      </w:r>
      <w:r w:rsidRPr="08194B78" w:rsidR="004A27EA">
        <w:rPr>
          <w:rFonts w:ascii="Arial" w:hAnsi="Arial" w:cs="Arial"/>
        </w:rPr>
        <w:t xml:space="preserve"> configuration requirements here.]</w:t>
      </w:r>
    </w:p>
    <w:p w:rsidR="0D4D3015" w:rsidP="08194B78" w:rsidRDefault="0D4D3015" w14:paraId="719D7D8A" w14:textId="4C39D4E6">
      <w:pPr>
        <w:pStyle w:val="BodyText"/>
      </w:pPr>
      <w:r w:rsidRPr="08194B78" w:rsidR="0D4D3015">
        <w:rPr>
          <w:rFonts w:ascii="Arial" w:hAnsi="Arial" w:cs="Arial"/>
        </w:rPr>
        <w:t>Operating system, processor, disk space, memory.</w:t>
      </w:r>
    </w:p>
    <w:p w:rsidR="00C57D33" w:rsidP="00C57D33" w:rsidRDefault="00C57D33" w14:paraId="590EC60F" w14:textId="77777777">
      <w:pPr>
        <w:pStyle w:val="Heading3"/>
        <w:ind w:left="691"/>
      </w:pPr>
      <w:bookmarkStart w:name="_Toc361155810" w:id="143"/>
      <w:bookmarkStart w:name="_Toc368912315" w:id="144"/>
      <w:r>
        <w:t>Network</w:t>
      </w:r>
      <w:bookmarkEnd w:id="143"/>
      <w:bookmarkEnd w:id="144"/>
      <w:r>
        <w:t xml:space="preserve"> </w:t>
      </w:r>
    </w:p>
    <w:p w:rsidRPr="004A27EA" w:rsidR="004A27EA" w:rsidP="004A27EA" w:rsidRDefault="004A27EA" w14:paraId="26D125C9" w14:textId="77777777">
      <w:pPr>
        <w:pStyle w:val="InfoBlue"/>
        <w:jc w:val="both"/>
        <w:rPr>
          <w:rFonts w:ascii="Arial" w:hAnsi="Arial" w:cs="Arial"/>
        </w:rPr>
      </w:pPr>
      <w:r w:rsidRPr="08194B78" w:rsidR="004A27EA">
        <w:rPr>
          <w:rFonts w:ascii="Arial" w:hAnsi="Arial" w:cs="Arial"/>
        </w:rPr>
        <w:t xml:space="preserve">[Describe the </w:t>
      </w:r>
      <w:r w:rsidRPr="08194B78" w:rsidR="004A27EA">
        <w:rPr>
          <w:rFonts w:ascii="Arial" w:hAnsi="Arial" w:cs="Arial"/>
        </w:rPr>
        <w:t>Network</w:t>
      </w:r>
      <w:r w:rsidRPr="08194B78" w:rsidR="004A27EA">
        <w:rPr>
          <w:rFonts w:ascii="Arial" w:hAnsi="Arial" w:cs="Arial"/>
        </w:rPr>
        <w:t xml:space="preserve"> configuration requirements here.</w:t>
      </w:r>
      <w:r w:rsidRPr="08194B78" w:rsidR="004A27EA">
        <w:rPr>
          <w:rFonts w:ascii="Arial" w:hAnsi="Arial" w:cs="Arial"/>
        </w:rPr>
        <w:t xml:space="preserve"> Details of all the Network Components etc.</w:t>
      </w:r>
      <w:r w:rsidRPr="08194B78" w:rsidR="004A27EA">
        <w:rPr>
          <w:rFonts w:ascii="Arial" w:hAnsi="Arial" w:cs="Arial"/>
        </w:rPr>
        <w:t>]</w:t>
      </w:r>
    </w:p>
    <w:p w:rsidR="2F71EA6A" w:rsidP="08194B78" w:rsidRDefault="2F71EA6A" w14:paraId="5BC5899E" w14:textId="736A67A2">
      <w:pPr>
        <w:pStyle w:val="BodyText"/>
        <w:rPr>
          <w:rFonts w:ascii="Arial" w:hAnsi="Arial" w:cs="Arial"/>
        </w:rPr>
      </w:pPr>
      <w:r w:rsidRPr="08194B78" w:rsidR="2F71EA6A">
        <w:rPr>
          <w:rFonts w:ascii="Arial" w:hAnsi="Arial" w:cs="Arial"/>
        </w:rPr>
        <w:t>Network is a process of assigning network settings, policies, flows and controls</w:t>
      </w:r>
      <w:r w:rsidRPr="08194B78" w:rsidR="583B0FEC">
        <w:rPr>
          <w:rFonts w:ascii="Arial" w:hAnsi="Arial" w:cs="Arial"/>
        </w:rPr>
        <w:t xml:space="preserve">. In a virtual </w:t>
      </w:r>
      <w:r w:rsidRPr="08194B78" w:rsidR="1CD0927A">
        <w:rPr>
          <w:rFonts w:ascii="Arial" w:hAnsi="Arial" w:cs="Arial"/>
        </w:rPr>
        <w:t xml:space="preserve">network, </w:t>
      </w:r>
      <w:r w:rsidRPr="08194B78" w:rsidR="1CD0927A">
        <w:rPr>
          <w:rFonts w:ascii="Arial" w:hAnsi="Arial" w:cs="Arial"/>
        </w:rPr>
        <w:t>its</w:t>
      </w:r>
      <w:r w:rsidRPr="08194B78" w:rsidR="1CD0927A">
        <w:rPr>
          <w:rFonts w:ascii="Arial" w:hAnsi="Arial" w:cs="Arial"/>
        </w:rPr>
        <w:t xml:space="preserve"> easier to make network configuration changes</w:t>
      </w:r>
      <w:r w:rsidRPr="08194B78" w:rsidR="3135253B">
        <w:rPr>
          <w:rFonts w:ascii="Arial" w:hAnsi="Arial" w:cs="Arial"/>
        </w:rPr>
        <w:t xml:space="preserve"> because physical network devices appliances are replaced by software removing the need for </w:t>
      </w:r>
      <w:r w:rsidRPr="08194B78" w:rsidR="72904009">
        <w:rPr>
          <w:rFonts w:ascii="Arial" w:hAnsi="Arial" w:cs="Arial"/>
        </w:rPr>
        <w:t>extensive manual configuration.</w:t>
      </w:r>
      <w:r w:rsidRPr="08194B78" w:rsidR="583B0FEC">
        <w:rPr>
          <w:rFonts w:ascii="Arial" w:hAnsi="Arial" w:cs="Arial"/>
        </w:rPr>
        <w:t xml:space="preserve"> </w:t>
      </w:r>
    </w:p>
    <w:p w:rsidR="00C57D33" w:rsidP="00C57D33" w:rsidRDefault="00C57D33" w14:paraId="40A35EEB" w14:textId="77777777">
      <w:pPr>
        <w:pStyle w:val="Heading3"/>
        <w:ind w:left="691"/>
      </w:pPr>
      <w:bookmarkStart w:name="_Toc361155811" w:id="145"/>
      <w:bookmarkStart w:name="_Toc368912316" w:id="146"/>
      <w:r>
        <w:t>Desktop</w:t>
      </w:r>
      <w:bookmarkEnd w:id="145"/>
      <w:bookmarkEnd w:id="146"/>
    </w:p>
    <w:p w:rsidRPr="004A27EA" w:rsidR="004A27EA" w:rsidP="004A27EA" w:rsidRDefault="004A27EA" w14:paraId="567D4179" w14:textId="77777777">
      <w:pPr>
        <w:pStyle w:val="InfoBlue"/>
        <w:jc w:val="both"/>
        <w:rPr>
          <w:rFonts w:ascii="Arial" w:hAnsi="Arial" w:cs="Arial"/>
        </w:rPr>
      </w:pPr>
      <w:r w:rsidRPr="78E55FE5" w:rsidR="004A27EA">
        <w:rPr>
          <w:rFonts w:ascii="Arial" w:hAnsi="Arial" w:cs="Arial"/>
        </w:rPr>
        <w:t xml:space="preserve">[Describe the desktop </w:t>
      </w:r>
      <w:r w:rsidRPr="78E55FE5" w:rsidR="004A27EA">
        <w:rPr>
          <w:rFonts w:ascii="Arial" w:hAnsi="Arial" w:cs="Arial"/>
        </w:rPr>
        <w:t xml:space="preserve">configuration requirements here. Details of Application </w:t>
      </w:r>
      <w:r w:rsidRPr="78E55FE5" w:rsidR="000A3F25">
        <w:rPr>
          <w:rFonts w:ascii="Arial" w:hAnsi="Arial" w:cs="Arial"/>
        </w:rPr>
        <w:t>software</w:t>
      </w:r>
      <w:r w:rsidRPr="78E55FE5" w:rsidR="004A27EA">
        <w:rPr>
          <w:rFonts w:ascii="Arial" w:hAnsi="Arial" w:cs="Arial"/>
        </w:rPr>
        <w:t xml:space="preserve"> </w:t>
      </w:r>
      <w:r w:rsidRPr="78E55FE5" w:rsidR="004A27EA">
        <w:rPr>
          <w:rFonts w:ascii="Arial" w:hAnsi="Arial" w:cs="Arial"/>
        </w:rPr>
        <w:t>required</w:t>
      </w:r>
      <w:r w:rsidRPr="78E55FE5" w:rsidR="004A27EA">
        <w:rPr>
          <w:rFonts w:ascii="Arial" w:hAnsi="Arial" w:cs="Arial"/>
        </w:rPr>
        <w:t xml:space="preserve"> and other configurations.</w:t>
      </w:r>
      <w:r w:rsidRPr="78E55FE5" w:rsidR="004A27EA">
        <w:rPr>
          <w:rFonts w:ascii="Arial" w:hAnsi="Arial" w:cs="Arial"/>
        </w:rPr>
        <w:t>]</w:t>
      </w:r>
    </w:p>
    <w:p w:rsidR="38E87B32" w:rsidP="08194B78" w:rsidRDefault="38E87B32" w14:paraId="2F8BDF87" w14:textId="6C6875DE">
      <w:pPr>
        <w:pStyle w:val="BodyText"/>
        <w:rPr>
          <w:rFonts w:ascii="Arial" w:hAnsi="Arial" w:cs="Arial"/>
        </w:rPr>
      </w:pPr>
      <w:r w:rsidRPr="08194B78" w:rsidR="38E87B32">
        <w:rPr>
          <w:rFonts w:ascii="Arial" w:hAnsi="Arial" w:cs="Arial"/>
        </w:rPr>
        <w:t>Linux OS,</w:t>
      </w:r>
    </w:p>
    <w:p w:rsidR="00E120EC" w:rsidP="00E120EC" w:rsidRDefault="00E120EC" w14:paraId="1E45B293" w14:textId="77777777">
      <w:pPr>
        <w:pStyle w:val="Heading1"/>
      </w:pPr>
      <w:bookmarkStart w:name="_Toc368912317" w:id="147"/>
      <w:r>
        <w:t>References</w:t>
      </w:r>
      <w:bookmarkEnd w:id="147"/>
    </w:p>
    <w:p w:rsidRPr="002E66F4" w:rsidR="002E66F4" w:rsidP="00C26C21" w:rsidRDefault="002E66F4" w14:paraId="72E06F4A" w14:textId="77777777">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Pr="00E120EC" w:rsidR="00E120EC" w:rsidP="00E120EC" w:rsidRDefault="00E120EC" w14:paraId="271A6B70" w14:textId="77777777">
      <w:pPr>
        <w:pStyle w:val="Heading1"/>
      </w:pPr>
      <w:bookmarkStart w:name="_Toc368912318" w:id="148"/>
      <w:r>
        <w:t>Appendix</w:t>
      </w:r>
      <w:bookmarkEnd w:id="148"/>
    </w:p>
    <w:bookmarkEnd w:id="130"/>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566298" w:rsidP="002E66F4" w:rsidRDefault="00566298" w14:paraId="5E588B92" w14:textId="77777777">
      <w:pPr>
        <w:pStyle w:val="InfoBlue"/>
        <w:jc w:val="both"/>
        <w:rPr>
          <w:rFonts w:ascii="Arial" w:hAnsi="Arial" w:cs="Arial"/>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008945F1"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8945F1" w14:paraId="6E8FFFD1" w14:textId="77777777">
        <w:trPr>
          <w:trHeight w:val="405"/>
        </w:trPr>
        <w:tc>
          <w:tcPr>
            <w:tcW w:w="227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8945F1"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8945F1"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color="auto" w:sz="8" w:space="0"/>
              <w:right w:val="nil"/>
            </w:tcBorders>
            <w:shd w:val="clear" w:color="000000" w:fill="FFFFFF"/>
            <w:noWrap/>
            <w:vAlign w:val="bottom"/>
            <w:hideMark/>
          </w:tcPr>
          <w:p w:rsidRPr="00DB4C43" w:rsidR="009224AC" w:rsidP="00ED0717" w:rsidRDefault="009224AC" w14:paraId="269C8F5D" w14:textId="7777777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5F349D27"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8945F1"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49"/>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D2662">
      <w:headerReference w:type="default" r:id="rId20"/>
      <w:footerReference w:type="default" r:id="rId21"/>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C09" w:rsidRDefault="00B43C09" w14:paraId="461A9BE0" w14:textId="77777777">
      <w:r>
        <w:separator/>
      </w:r>
    </w:p>
  </w:endnote>
  <w:endnote w:type="continuationSeparator" w:id="0">
    <w:p w:rsidR="00B43C09" w:rsidRDefault="00B43C09" w14:paraId="30A87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70CF281A">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C720D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C720DA">
      <w:rPr>
        <w:bCs/>
        <w:i/>
        <w:noProof/>
        <w:snapToGrid w:val="0"/>
        <w:sz w:val="14"/>
      </w:rPr>
      <w:t>05/03/2022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C09" w:rsidRDefault="00B43C09" w14:paraId="5F54453E" w14:textId="77777777">
      <w:r>
        <w:separator/>
      </w:r>
    </w:p>
  </w:footnote>
  <w:footnote w:type="continuationSeparator" w:id="0">
    <w:p w:rsidR="00B43C09" w:rsidRDefault="00B43C09" w14:paraId="4AE311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intelligence2.xml><?xml version="1.0" encoding="utf-8"?>
<int2:intelligence xmlns:int2="http://schemas.microsoft.com/office/intelligence/2020/intelligence">
  <int2:observations>
    <int2:bookmark int2:bookmarkName="_Int_0samDwHv" int2:invalidationBookmarkName="" int2:hashCode="Z4B8SJHfjSQNq7" int2:id="7HEeqWUS"/>
    <int2:bookmark int2:bookmarkName="_Int_4pxnS9jF" int2:invalidationBookmarkName="" int2:hashCode="Z+JIHVfxnM/X1O" int2:id="eYFsmZlM"/>
    <int2:bookmark int2:bookmarkName="_Int_fkiLJFK3" int2:invalidationBookmarkName="" int2:hashCode="iPLv2mxo/he4RW" int2:id="uKw2EsgJ"/>
    <int2:bookmark int2:bookmarkName="_Int_g4FhZBT0" int2:invalidationBookmarkName="" int2:hashCode="CJ86fbffNn16yN" int2:id="yeSU0Rlu"/>
    <int2:bookmark int2:bookmarkName="_Int_K4gt8T4L" int2:invalidationBookmarkName="" int2:hashCode="7+MOMQaU3mtA2y" int2:id="jBQrS8jj"/>
    <int2:bookmark int2:bookmarkName="_Int_45YShcKe" int2:invalidationBookmarkName="" int2:hashCode="E5Be1UnRR/L12G" int2:id="dkztYoGN"/>
    <int2:bookmark int2:bookmarkName="_Int_KGhFgjKD" int2:invalidationBookmarkName="" int2:hashCode="npOK4Wl5HhOu13" int2:id="rsH3D5xX"/>
    <int2:bookmark int2:bookmarkName="_Int_J8ogxf36" int2:invalidationBookmarkName="" int2:hashCode="SwP19zzZ8HZ4Eg" int2:id="Ahgffcfk"/>
    <int2:bookmark int2:bookmarkName="_Int_eUDJNda1" int2:invalidationBookmarkName="" int2:hashCode="QoMGbvJ7S6xMcL" int2:id="3DkLpg9B"/>
    <int2:bookmark int2:bookmarkName="_Int_GPtqd6v5" int2:invalidationBookmarkName="" int2:hashCode="YyGJkRQGuq26Z7" int2:id="ZB8UvQGq"/>
    <int2:bookmark int2:bookmarkName="_Int_GPtqd6v5" int2:invalidationBookmarkName="" int2:hashCode="GTtkn1jN0u8gK1" int2:id="lf57Vd7N"/>
    <int2:bookmark int2:bookmarkName="_Int_IanqTaBo" int2:invalidationBookmarkName="" int2:hashCode="pI5Q+N9o1Xm4xZ" int2:id="LbkHphcS"/>
    <int2:bookmark int2:bookmarkName="_Int_lijyXxS5" int2:invalidationBookmarkName="" int2:hashCode="PDPzFV+NR2Ns/Y" int2:id="pmNbZBrf"/>
    <int2:bookmark int2:bookmarkName="_Int_JsX4Ps4p" int2:invalidationBookmarkName="" int2:hashCode="ehBHOJc1c7Y/E7" int2:id="zEwSqGEO"/>
    <int2:bookmark int2:bookmarkName="_Int_ZV24Npou" int2:invalidationBookmarkName="" int2:hashCode="Tk2G0f7z7jDAd5" int2:id="0UGGECXv"/>
    <int2:bookmark int2:bookmarkName="_Int_9jR40Aym" int2:invalidationBookmarkName="" int2:hashCode="/JogKg3ogJS8fR" int2:id="sNpkXpAb"/>
    <int2:bookmark int2:bookmarkName="_Int_aG9HWf1K" int2:invalidationBookmarkName="" int2:hashCode="DeYyEgvEo0kjgK" int2:id="Qxgyutvy"/>
    <int2:bookmark int2:bookmarkName="_Int_W4Bl9d51" int2:invalidationBookmarkName="" int2:hashCode="MZ4yho6UwkxKi7" int2:id="SK9nszHM"/>
    <int2:bookmark int2:bookmarkName="_Int_mxrTUrk4" int2:invalidationBookmarkName="" int2:hashCode="+4ic2ZpM99gY9b" int2:id="fR7QHLU7"/>
    <int2:bookmark int2:bookmarkName="_Int_eqQFRz2X" int2:invalidationBookmarkName="" int2:hashCode="YKQaZewCbtwL+T" int2:id="Qs2JDDIK"/>
    <int2:bookmark int2:bookmarkName="_Int_IlPyNzRv" int2:invalidationBookmarkName="" int2:hashCode="Ja42EMs65HzmMm" int2:id="hcDXMOTJ"/>
    <int2:bookmark int2:bookmarkName="_Int_UxmaMEpJ" int2:invalidationBookmarkName="" int2:hashCode="bM9yCuKmW/Qg0w" int2:id="tp1tlVR0"/>
    <int2:bookmark int2:bookmarkName="_Int_uMiFsBRL" int2:invalidationBookmarkName="" int2:hashCode="0gBcwgbMv97fK+" int2:id="w9uB6fZ3"/>
    <int2:bookmark int2:bookmarkName="_Int_ROt8a1sH" int2:invalidationBookmarkName="" int2:hashCode="eBfFKyVge+Z86T" int2:id="WWinaCxR"/>
    <int2:bookmark int2:bookmarkName="_Int_VS6Rdvic" int2:invalidationBookmarkName="" int2:hashCode="CDfT43FiooiyPG" int2:id="Iy6Hu55V"/>
    <int2:bookmark int2:bookmarkName="_Int_ROt8a1sH" int2:invalidationBookmarkName="" int2:hashCode="VdWhkVVHhj27Cn" int2:id="lGGMUn6X"/>
    <int2:bookmark int2:bookmarkName="_Int_kTdSmKFE" int2:invalidationBookmarkName="" int2:hashCode="DJYOxB6AZDZjbv" int2:id="509EXYt0"/>
    <int2:bookmark int2:bookmarkName="_Int_EUrgWRKq" int2:invalidationBookmarkName="" int2:hashCode="3RdRKR8J8WCkCw" int2:id="rbalMbvg"/>
    <int2:bookmark int2:bookmarkName="_Int_cZpB2c4Q" int2:invalidationBookmarkName="" int2:hashCode="EKfVRiCjujWowj" int2:id="OGqUdS9r"/>
    <int2:bookmark int2:bookmarkName="_Int_9YLStipv" int2:invalidationBookmarkName="" int2:hashCode="eBAqmTBPdqCbm3" int2:id="gOToU8s9"/>
    <int2:bookmark int2:bookmarkName="_Int_uukkNURJ" int2:invalidationBookmarkName="" int2:hashCode="4RRRErIzLDBuVq" int2:id="wYiohtRs"/>
    <int2:bookmark int2:bookmarkName="_Int_S1EpVwje" int2:invalidationBookmarkName="" int2:hashCode="sB64g7ygvhuIAr" int2:id="nvNMXuN2"/>
    <int2:bookmark int2:bookmarkName="_Int_FiYeNodH" int2:invalidationBookmarkName="" int2:hashCode="hoEggv0ILjndbI" int2:id="gS17JPVl"/>
    <int2:bookmark int2:bookmarkName="_Int_QKZQ7GIp" int2:invalidationBookmarkName="" int2:hashCode="7biqZ60KTudtDQ" int2:id="rRiAeM7r"/>
    <int2:bookmark int2:bookmarkName="_Int_4lshqtRa" int2:invalidationBookmarkName="" int2:hashCode="VOS7KE23y81YY/" int2:id="1w5klSKh"/>
    <int2:bookmark int2:bookmarkName="_Int_TDSfIOQ3" int2:invalidationBookmarkName="" int2:hashCode="YaGuWS0nu5CO0h" int2:id="62mCkrMW"/>
    <int2:bookmark int2:bookmarkName="_Int_qdPzU5a3" int2:invalidationBookmarkName="" int2:hashCode="+1BqxpcxcOcXMB" int2:id="al20hB8T"/>
    <int2:bookmark int2:bookmarkName="_Int_X6mxdVPi" int2:invalidationBookmarkName="" int2:hashCode="WvE5VKZ+qylztK" int2:id="5COm7dNz"/>
    <int2:bookmark int2:bookmarkName="_Int_19kDfFZc" int2:invalidationBookmarkName="" int2:hashCode="eBfFKyVge+Z86T" int2:id="EQK6ryto"/>
    <int2:bookmark int2:bookmarkName="_Int_l7E4Lo5R" int2:invalidationBookmarkName="" int2:hashCode="MXmmXv8lI7veU8" int2:id="1dztZ2kT"/>
    <int2:bookmark int2:bookmarkName="_Int_5Q0vl6CP" int2:invalidationBookmarkName="" int2:hashCode="EtxREkjpJ0+892" int2:id="T8T3z0YC"/>
    <int2:bookmark int2:bookmarkName="_Int_vhQa7Yo3" int2:invalidationBookmarkName="" int2:hashCode="7bBImyNfXzlwbP" int2:id="YzH749EI"/>
    <int2:bookmark int2:bookmarkName="_Int_zsif3tWh" int2:invalidationBookmarkName="" int2:hashCode="UMDS2DzhAikoC0" int2:id="tD8z3U0d"/>
    <int2:bookmark int2:bookmarkName="_Int_CwYgy3zi" int2:invalidationBookmarkName="" int2:hashCode="XVi6tV4UcUGMf1" int2:id="BzGPIHCi"/>
    <int2:bookmark int2:bookmarkName="_Int_ni03Y3bp" int2:invalidationBookmarkName="" int2:hashCode="AB31qmcwSd/nyv" int2:id="zeO4tAm1"/>
    <int2:bookmark int2:bookmarkName="_Int_tQMaTIR6" int2:invalidationBookmarkName="" int2:hashCode="DJYOxB6AZDZjbv" int2:id="riI58PLk"/>
    <int2:bookmark int2:bookmarkName="_Int_kTsdDQcT" int2:invalidationBookmarkName="" int2:hashCode="0qBNcTAaiRUhfd" int2:id="xa0MtOjz"/>
    <int2:bookmark int2:bookmarkName="_Int_i1C3L5WD" int2:invalidationBookmarkName="" int2:hashCode="8P7X5JMjApFrTp" int2:id="rPZRD8vK"/>
    <int2:bookmark int2:bookmarkName="_Int_bW2J1PSS" int2:invalidationBookmarkName="" int2:hashCode="oPuCG9r5Ptmh8e" int2:id="kNlv3px8"/>
    <int2:bookmark int2:bookmarkName="_Int_joG1Pnze" int2:invalidationBookmarkName="" int2:hashCode="M1oFqduLr4+Q+N" int2:id="1vQv3CiY"/>
    <int2:bookmark int2:bookmarkName="_Int_OkqWmdBU" int2:invalidationBookmarkName="" int2:hashCode="xS62ZPdueQBSWH" int2:id="UarNGqnn"/>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BCC3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 w:val="01D61695"/>
    <w:rsid w:val="02403A7B"/>
    <w:rsid w:val="0347B076"/>
    <w:rsid w:val="03C6E395"/>
    <w:rsid w:val="042C2A30"/>
    <w:rsid w:val="05A8E3F5"/>
    <w:rsid w:val="0636AFD4"/>
    <w:rsid w:val="068A1BEC"/>
    <w:rsid w:val="06E2E4DE"/>
    <w:rsid w:val="06FA8341"/>
    <w:rsid w:val="074BCE05"/>
    <w:rsid w:val="0756377B"/>
    <w:rsid w:val="07D05846"/>
    <w:rsid w:val="080DC10A"/>
    <w:rsid w:val="08194B78"/>
    <w:rsid w:val="08658CE2"/>
    <w:rsid w:val="093E067D"/>
    <w:rsid w:val="09B3E2BE"/>
    <w:rsid w:val="0A015D43"/>
    <w:rsid w:val="0AE1C369"/>
    <w:rsid w:val="0BF29125"/>
    <w:rsid w:val="0C066B41"/>
    <w:rsid w:val="0C373C15"/>
    <w:rsid w:val="0D278701"/>
    <w:rsid w:val="0D4D3015"/>
    <w:rsid w:val="0DD30C76"/>
    <w:rsid w:val="0DD5CE02"/>
    <w:rsid w:val="0E19642B"/>
    <w:rsid w:val="0F0A2253"/>
    <w:rsid w:val="0F326F17"/>
    <w:rsid w:val="11C807CE"/>
    <w:rsid w:val="11E63AD4"/>
    <w:rsid w:val="1209AA9F"/>
    <w:rsid w:val="12ECD54E"/>
    <w:rsid w:val="12F3A2CB"/>
    <w:rsid w:val="130C7F5C"/>
    <w:rsid w:val="13168B5A"/>
    <w:rsid w:val="13C3A6A6"/>
    <w:rsid w:val="142AD071"/>
    <w:rsid w:val="14705EF6"/>
    <w:rsid w:val="1535D944"/>
    <w:rsid w:val="15C6A0D2"/>
    <w:rsid w:val="161FD170"/>
    <w:rsid w:val="169DC47E"/>
    <w:rsid w:val="16B0A25E"/>
    <w:rsid w:val="16B2763F"/>
    <w:rsid w:val="1708FC31"/>
    <w:rsid w:val="179114C7"/>
    <w:rsid w:val="187047D6"/>
    <w:rsid w:val="18E51937"/>
    <w:rsid w:val="192BF832"/>
    <w:rsid w:val="1966D7FB"/>
    <w:rsid w:val="19B6227F"/>
    <w:rsid w:val="19E4EFF2"/>
    <w:rsid w:val="19EA1701"/>
    <w:rsid w:val="1A19BFCD"/>
    <w:rsid w:val="1A4DFB07"/>
    <w:rsid w:val="1A60FC52"/>
    <w:rsid w:val="1C1CB9F9"/>
    <w:rsid w:val="1C4B5D8D"/>
    <w:rsid w:val="1CC7CD7E"/>
    <w:rsid w:val="1CD0927A"/>
    <w:rsid w:val="1D8D2AF7"/>
    <w:rsid w:val="1DC04CF2"/>
    <w:rsid w:val="1DE72DEE"/>
    <w:rsid w:val="1E00564B"/>
    <w:rsid w:val="1EF531FB"/>
    <w:rsid w:val="1F5C1D53"/>
    <w:rsid w:val="20A59145"/>
    <w:rsid w:val="2122B9AC"/>
    <w:rsid w:val="21710FC7"/>
    <w:rsid w:val="2172E81F"/>
    <w:rsid w:val="217A8584"/>
    <w:rsid w:val="218D0D04"/>
    <w:rsid w:val="21CE50D4"/>
    <w:rsid w:val="22F02191"/>
    <w:rsid w:val="231655E5"/>
    <w:rsid w:val="23555CA4"/>
    <w:rsid w:val="23D5A723"/>
    <w:rsid w:val="244F87CE"/>
    <w:rsid w:val="24764D57"/>
    <w:rsid w:val="259CF4C1"/>
    <w:rsid w:val="25EAEBE0"/>
    <w:rsid w:val="2612EDC9"/>
    <w:rsid w:val="266E4433"/>
    <w:rsid w:val="269E0BE7"/>
    <w:rsid w:val="26E4C93E"/>
    <w:rsid w:val="270D47E5"/>
    <w:rsid w:val="274E947F"/>
    <w:rsid w:val="286AAD1C"/>
    <w:rsid w:val="28F762AD"/>
    <w:rsid w:val="291AA810"/>
    <w:rsid w:val="2A37D11D"/>
    <w:rsid w:val="2A44E8A7"/>
    <w:rsid w:val="2B8AD055"/>
    <w:rsid w:val="2BC790AB"/>
    <w:rsid w:val="2BD3A17E"/>
    <w:rsid w:val="2C518244"/>
    <w:rsid w:val="2C64674D"/>
    <w:rsid w:val="2E91BCD2"/>
    <w:rsid w:val="2ED6B2C6"/>
    <w:rsid w:val="2F0A3D08"/>
    <w:rsid w:val="2F713DC4"/>
    <w:rsid w:val="2F71EA6A"/>
    <w:rsid w:val="2F8B0961"/>
    <w:rsid w:val="2FA10F9F"/>
    <w:rsid w:val="2FCC4D31"/>
    <w:rsid w:val="305E4178"/>
    <w:rsid w:val="30CAF2B2"/>
    <w:rsid w:val="30F64A84"/>
    <w:rsid w:val="3135253B"/>
    <w:rsid w:val="31C95D94"/>
    <w:rsid w:val="31F1BDB8"/>
    <w:rsid w:val="3229BAA5"/>
    <w:rsid w:val="326EC64F"/>
    <w:rsid w:val="3481B7A7"/>
    <w:rsid w:val="35ABF3D3"/>
    <w:rsid w:val="376F7BC7"/>
    <w:rsid w:val="3796E423"/>
    <w:rsid w:val="37DAAD80"/>
    <w:rsid w:val="38E87B32"/>
    <w:rsid w:val="398A805C"/>
    <w:rsid w:val="3A4F7EA1"/>
    <w:rsid w:val="3A6AE682"/>
    <w:rsid w:val="3A8A5E6A"/>
    <w:rsid w:val="3ACD87CB"/>
    <w:rsid w:val="3B89F6D1"/>
    <w:rsid w:val="3BA54472"/>
    <w:rsid w:val="3BA736D1"/>
    <w:rsid w:val="3BBA5A52"/>
    <w:rsid w:val="3C20F28C"/>
    <w:rsid w:val="3D2DB627"/>
    <w:rsid w:val="3D409407"/>
    <w:rsid w:val="3D63D598"/>
    <w:rsid w:val="3E722C46"/>
    <w:rsid w:val="3ECB7D74"/>
    <w:rsid w:val="3EDED793"/>
    <w:rsid w:val="3F239298"/>
    <w:rsid w:val="3F3E57A5"/>
    <w:rsid w:val="3F6A3FE9"/>
    <w:rsid w:val="3FDC32DB"/>
    <w:rsid w:val="400DFCA7"/>
    <w:rsid w:val="4074A318"/>
    <w:rsid w:val="4139DB6D"/>
    <w:rsid w:val="4144029D"/>
    <w:rsid w:val="41512AE7"/>
    <w:rsid w:val="419A21DE"/>
    <w:rsid w:val="41E48869"/>
    <w:rsid w:val="4295A275"/>
    <w:rsid w:val="432A21D4"/>
    <w:rsid w:val="439ACB2D"/>
    <w:rsid w:val="442F8133"/>
    <w:rsid w:val="4430DFF2"/>
    <w:rsid w:val="44717C2F"/>
    <w:rsid w:val="44E89A20"/>
    <w:rsid w:val="4579ABBF"/>
    <w:rsid w:val="458C8441"/>
    <w:rsid w:val="45D0D64D"/>
    <w:rsid w:val="466B4224"/>
    <w:rsid w:val="467D3E2B"/>
    <w:rsid w:val="46EAEAC3"/>
    <w:rsid w:val="474FEB3B"/>
    <w:rsid w:val="486E3C50"/>
    <w:rsid w:val="49436800"/>
    <w:rsid w:val="4A82D8DF"/>
    <w:rsid w:val="4AC4A718"/>
    <w:rsid w:val="4ACC3261"/>
    <w:rsid w:val="4B11E9B5"/>
    <w:rsid w:val="4D705107"/>
    <w:rsid w:val="4DF86106"/>
    <w:rsid w:val="4E5E203D"/>
    <w:rsid w:val="4E765409"/>
    <w:rsid w:val="503896C8"/>
    <w:rsid w:val="50AADFAB"/>
    <w:rsid w:val="515ADA9F"/>
    <w:rsid w:val="5193C736"/>
    <w:rsid w:val="51A3D7EB"/>
    <w:rsid w:val="51CB41F4"/>
    <w:rsid w:val="522A99CD"/>
    <w:rsid w:val="522E84C9"/>
    <w:rsid w:val="52E7CA7C"/>
    <w:rsid w:val="530736B5"/>
    <w:rsid w:val="53364B95"/>
    <w:rsid w:val="53B1E582"/>
    <w:rsid w:val="53DF928B"/>
    <w:rsid w:val="54222102"/>
    <w:rsid w:val="54A8A95A"/>
    <w:rsid w:val="55BDF163"/>
    <w:rsid w:val="569E5789"/>
    <w:rsid w:val="5759C1C4"/>
    <w:rsid w:val="57F3D035"/>
    <w:rsid w:val="58191302"/>
    <w:rsid w:val="5820FF8D"/>
    <w:rsid w:val="583B0FEC"/>
    <w:rsid w:val="58849DF0"/>
    <w:rsid w:val="59BCCFEE"/>
    <w:rsid w:val="5AA59D4D"/>
    <w:rsid w:val="5B58A04F"/>
    <w:rsid w:val="5BEAA470"/>
    <w:rsid w:val="5CAE18FB"/>
    <w:rsid w:val="5DE182A2"/>
    <w:rsid w:val="5DFC5A88"/>
    <w:rsid w:val="5E28B238"/>
    <w:rsid w:val="5EC9137C"/>
    <w:rsid w:val="5F5E3ECD"/>
    <w:rsid w:val="5FE76491"/>
    <w:rsid w:val="6064E3DD"/>
    <w:rsid w:val="610DB147"/>
    <w:rsid w:val="6128892D"/>
    <w:rsid w:val="618334F2"/>
    <w:rsid w:val="619C9B25"/>
    <w:rsid w:val="61E6FABF"/>
    <w:rsid w:val="6247B522"/>
    <w:rsid w:val="62931009"/>
    <w:rsid w:val="629EB32B"/>
    <w:rsid w:val="634DA8E7"/>
    <w:rsid w:val="63DBF62C"/>
    <w:rsid w:val="63E47B7E"/>
    <w:rsid w:val="640091BD"/>
    <w:rsid w:val="6470F912"/>
    <w:rsid w:val="648FD111"/>
    <w:rsid w:val="64BB138A"/>
    <w:rsid w:val="65B25579"/>
    <w:rsid w:val="660CC973"/>
    <w:rsid w:val="66145677"/>
    <w:rsid w:val="66700C48"/>
    <w:rsid w:val="68846FB5"/>
    <w:rsid w:val="692B41D8"/>
    <w:rsid w:val="69F138A1"/>
    <w:rsid w:val="6A60F3E7"/>
    <w:rsid w:val="6AD43803"/>
    <w:rsid w:val="6B437D6B"/>
    <w:rsid w:val="6BD3FDBE"/>
    <w:rsid w:val="6C60C7F6"/>
    <w:rsid w:val="6C62E29A"/>
    <w:rsid w:val="6D4391D3"/>
    <w:rsid w:val="6DD49EFB"/>
    <w:rsid w:val="6E0E6E70"/>
    <w:rsid w:val="6E4C8F6A"/>
    <w:rsid w:val="6E779D1E"/>
    <w:rsid w:val="6F619EC9"/>
    <w:rsid w:val="6F6FD7E3"/>
    <w:rsid w:val="709C53EC"/>
    <w:rsid w:val="70F74683"/>
    <w:rsid w:val="719D6107"/>
    <w:rsid w:val="721EC58E"/>
    <w:rsid w:val="7247D199"/>
    <w:rsid w:val="72516552"/>
    <w:rsid w:val="7272487E"/>
    <w:rsid w:val="72904009"/>
    <w:rsid w:val="72CFAC46"/>
    <w:rsid w:val="72FFDDD3"/>
    <w:rsid w:val="734CDF59"/>
    <w:rsid w:val="75538B13"/>
    <w:rsid w:val="769E9F39"/>
    <w:rsid w:val="76D90E54"/>
    <w:rsid w:val="777FC549"/>
    <w:rsid w:val="77C2B39B"/>
    <w:rsid w:val="78E55FE5"/>
    <w:rsid w:val="792C05FF"/>
    <w:rsid w:val="79C4C140"/>
    <w:rsid w:val="7AAEAE03"/>
    <w:rsid w:val="7ABBC58D"/>
    <w:rsid w:val="7C1AD598"/>
    <w:rsid w:val="7C7D67D9"/>
    <w:rsid w:val="7DA12600"/>
    <w:rsid w:val="7DD00C2C"/>
    <w:rsid w:val="7E30430E"/>
    <w:rsid w:val="7E3DD838"/>
    <w:rsid w:val="7E4D7890"/>
    <w:rsid w:val="7E7C1C24"/>
    <w:rsid w:val="7E7C4837"/>
    <w:rsid w:val="7EC1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en.wikipedia.org/wiki/Data_mediation" TargetMode="Externa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en.wikipedia.org/wiki/Data_transformation" TargetMode="Externa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en.wikipedia.org/w/index.php?title=Data_consolidation&amp;action=edit&amp;redlink=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microsoft.com/office/2020/10/relationships/intelligence" Target="intelligence2.xml" Id="Ra7ae3e38fa5f4863" /><Relationship Type="http://schemas.openxmlformats.org/officeDocument/2006/relationships/image" Target="/media/image2.jpg" Id="R36d4255dfb344cec" /><Relationship Type="http://schemas.openxmlformats.org/officeDocument/2006/relationships/image" Target="/media/image3.jpg" Id="R07dad65683b14e85" /><Relationship Type="http://schemas.openxmlformats.org/officeDocument/2006/relationships/image" Target="/media/image4.jpg" Id="Re892eefc25b84ab4"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AD7EC-1315-4D1F-9A62-5504CA2E9AF3}"/>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Neha Sulthana Shaik[Capg-93]</cp:lastModifiedBy>
  <cp:revision>8</cp:revision>
  <dcterms:created xsi:type="dcterms:W3CDTF">2022-03-08T15:07:00Z</dcterms:created>
  <dcterms:modified xsi:type="dcterms:W3CDTF">2022-11-08T15:32:59Z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